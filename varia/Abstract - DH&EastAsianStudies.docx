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078E63" w14:textId="1F037846" w:rsidR="00AB7843" w:rsidRDefault="78BB8CCC" w:rsidP="79DD3EC8">
      <w:pPr>
        <w:rPr>
          <w:sz w:val="16"/>
          <w:szCs w:val="16"/>
        </w:rPr>
      </w:pPr>
      <w:r w:rsidRPr="79DD3EC8">
        <w:rPr>
          <w:sz w:val="16"/>
          <w:szCs w:val="16"/>
        </w:rPr>
        <w:t xml:space="preserve">CFP: </w:t>
      </w:r>
      <w:hyperlink r:id="rId10">
        <w:r w:rsidRPr="79DD3EC8">
          <w:rPr>
            <w:rStyle w:val="Hyperlink"/>
            <w:sz w:val="16"/>
            <w:szCs w:val="16"/>
          </w:rPr>
          <w:t>https://www.springer.com/journal/42803/updates/18537886</w:t>
        </w:r>
      </w:hyperlink>
    </w:p>
    <w:p w14:paraId="268E3419" w14:textId="38F7CB82" w:rsidR="364D855B" w:rsidRDefault="364D855B" w:rsidP="79DD3EC8">
      <w:pPr>
        <w:rPr>
          <w:sz w:val="16"/>
          <w:szCs w:val="16"/>
        </w:rPr>
      </w:pPr>
      <w:r w:rsidRPr="79DD3EC8">
        <w:rPr>
          <w:sz w:val="16"/>
          <w:szCs w:val="16"/>
        </w:rPr>
        <w:t xml:space="preserve">International Journal of Digital Humanities (Springer) </w:t>
      </w:r>
      <w:hyperlink r:id="rId11">
        <w:r w:rsidRPr="79DD3EC8">
          <w:rPr>
            <w:rStyle w:val="Hyperlink"/>
            <w:sz w:val="16"/>
            <w:szCs w:val="16"/>
          </w:rPr>
          <w:t>https://www.springer.com/journal/42803</w:t>
        </w:r>
      </w:hyperlink>
      <w:r w:rsidRPr="79DD3EC8">
        <w:rPr>
          <w:sz w:val="16"/>
          <w:szCs w:val="16"/>
        </w:rPr>
        <w:t xml:space="preserve"> </w:t>
      </w:r>
    </w:p>
    <w:p w14:paraId="034D4791" w14:textId="1DE26C30" w:rsidR="7020471A" w:rsidRDefault="7020471A" w:rsidP="79DD3EC8">
      <w:pPr>
        <w:rPr>
          <w:rFonts w:ascii="Calibri" w:eastAsia="Calibri" w:hAnsi="Calibri" w:cs="Calibri"/>
          <w:color w:val="333333"/>
          <w:sz w:val="16"/>
          <w:szCs w:val="16"/>
        </w:rPr>
      </w:pPr>
      <w:r w:rsidRPr="79DD3EC8">
        <w:rPr>
          <w:rFonts w:ascii="Calibri" w:eastAsia="Calibri" w:hAnsi="Calibri" w:cs="Calibri"/>
          <w:color w:val="333333"/>
          <w:sz w:val="16"/>
          <w:szCs w:val="16"/>
        </w:rPr>
        <w:t xml:space="preserve">Digital humanities </w:t>
      </w:r>
      <w:proofErr w:type="gramStart"/>
      <w:r w:rsidRPr="79DD3EC8">
        <w:rPr>
          <w:rFonts w:ascii="Calibri" w:eastAsia="Calibri" w:hAnsi="Calibri" w:cs="Calibri"/>
          <w:color w:val="333333"/>
          <w:sz w:val="16"/>
          <w:szCs w:val="16"/>
        </w:rPr>
        <w:t>constitutes</w:t>
      </w:r>
      <w:proofErr w:type="gramEnd"/>
      <w:r w:rsidRPr="79DD3EC8">
        <w:rPr>
          <w:rFonts w:ascii="Calibri" w:eastAsia="Calibri" w:hAnsi="Calibri" w:cs="Calibri"/>
          <w:color w:val="333333"/>
          <w:sz w:val="16"/>
          <w:szCs w:val="16"/>
        </w:rPr>
        <w:t xml:space="preserve"> a multilayered umbrella-term encompassing a variety of digitally enhanced projects and engagements from textual analysis to visualization and modeling, network analysis and digitization. The rapid development of this “field” has not affected all areas of the humanities to the same extent. In fact, digital humanities </w:t>
      </w:r>
      <w:proofErr w:type="gramStart"/>
      <w:r w:rsidRPr="79DD3EC8">
        <w:rPr>
          <w:rFonts w:ascii="Calibri" w:eastAsia="Calibri" w:hAnsi="Calibri" w:cs="Calibri"/>
          <w:color w:val="333333"/>
          <w:sz w:val="16"/>
          <w:szCs w:val="16"/>
        </w:rPr>
        <w:t>is</w:t>
      </w:r>
      <w:proofErr w:type="gramEnd"/>
      <w:r w:rsidRPr="79DD3EC8">
        <w:rPr>
          <w:rFonts w:ascii="Calibri" w:eastAsia="Calibri" w:hAnsi="Calibri" w:cs="Calibri"/>
          <w:color w:val="333333"/>
          <w:sz w:val="16"/>
          <w:szCs w:val="16"/>
        </w:rPr>
        <w:t xml:space="preserve"> still focused on the analysis of Western-, particularly English-, language materials, </w:t>
      </w:r>
      <w:r w:rsidRPr="00624353">
        <w:rPr>
          <w:rFonts w:ascii="Calibri" w:eastAsia="Calibri" w:hAnsi="Calibri" w:cs="Calibri"/>
          <w:color w:val="333333"/>
          <w:sz w:val="16"/>
          <w:szCs w:val="16"/>
          <w:highlight w:val="green"/>
        </w:rPr>
        <w:t>whereas non-Latin script users still face a variety of added challenges</w:t>
      </w:r>
      <w:r w:rsidRPr="79DD3EC8">
        <w:rPr>
          <w:rFonts w:ascii="Calibri" w:eastAsia="Calibri" w:hAnsi="Calibri" w:cs="Calibri"/>
          <w:color w:val="333333"/>
          <w:sz w:val="16"/>
          <w:szCs w:val="16"/>
        </w:rPr>
        <w:t xml:space="preserve"> in digital research. Recently, a growing demand for “</w:t>
      </w:r>
      <w:r w:rsidRPr="00624353">
        <w:rPr>
          <w:rFonts w:ascii="Calibri" w:eastAsia="Calibri" w:hAnsi="Calibri" w:cs="Calibri"/>
          <w:color w:val="333333"/>
          <w:sz w:val="16"/>
          <w:szCs w:val="16"/>
          <w:highlight w:val="green"/>
        </w:rPr>
        <w:t>disrupting digital monolingualism</w:t>
      </w:r>
      <w:r w:rsidRPr="79DD3EC8">
        <w:rPr>
          <w:rFonts w:ascii="Calibri" w:eastAsia="Calibri" w:hAnsi="Calibri" w:cs="Calibri"/>
          <w:color w:val="333333"/>
          <w:sz w:val="16"/>
          <w:szCs w:val="16"/>
        </w:rPr>
        <w:t xml:space="preserve">” (referring to King’s College London’s recent workshop of the same title) has emerged in conferences and working groups. The peer-reviewed </w:t>
      </w:r>
      <w:r w:rsidRPr="79DD3EC8">
        <w:rPr>
          <w:rFonts w:ascii="Calibri" w:eastAsia="Calibri" w:hAnsi="Calibri" w:cs="Calibri"/>
          <w:i/>
          <w:iCs/>
          <w:color w:val="333333"/>
          <w:sz w:val="16"/>
          <w:szCs w:val="16"/>
        </w:rPr>
        <w:t xml:space="preserve">International Journal of Digital Humanities </w:t>
      </w:r>
      <w:r w:rsidRPr="79DD3EC8">
        <w:rPr>
          <w:rFonts w:ascii="Calibri" w:eastAsia="Calibri" w:hAnsi="Calibri" w:cs="Calibri"/>
          <w:color w:val="333333"/>
          <w:sz w:val="16"/>
          <w:szCs w:val="16"/>
        </w:rPr>
        <w:t>wishes to contribute to this endeavor by providing a platform for these underrepresented perspectives in a special issue on digital humanities in the context of East Asian studies.</w:t>
      </w:r>
    </w:p>
    <w:p w14:paraId="2E14E073" w14:textId="684659E6" w:rsidR="7020471A" w:rsidRDefault="7020471A" w:rsidP="79DD3EC8">
      <w:pPr>
        <w:rPr>
          <w:rFonts w:ascii="Calibri" w:eastAsia="Calibri" w:hAnsi="Calibri" w:cs="Calibri"/>
          <w:color w:val="333333"/>
          <w:sz w:val="16"/>
          <w:szCs w:val="16"/>
        </w:rPr>
      </w:pPr>
      <w:r w:rsidRPr="79DD3EC8">
        <w:rPr>
          <w:rFonts w:ascii="Calibri" w:eastAsia="Calibri" w:hAnsi="Calibri" w:cs="Calibri"/>
          <w:color w:val="333333"/>
          <w:sz w:val="16"/>
          <w:szCs w:val="16"/>
        </w:rPr>
        <w:t xml:space="preserve">With this special issue we aim to represent the multifariousness of digital humanities, covering topics from </w:t>
      </w:r>
      <w:r w:rsidRPr="00624353">
        <w:rPr>
          <w:rFonts w:ascii="Calibri" w:eastAsia="Calibri" w:hAnsi="Calibri" w:cs="Calibri"/>
          <w:color w:val="333333"/>
          <w:sz w:val="16"/>
          <w:szCs w:val="16"/>
          <w:highlight w:val="green"/>
        </w:rPr>
        <w:t>theoretical discussions to applied papers on digital methods</w:t>
      </w:r>
      <w:r w:rsidRPr="79DD3EC8">
        <w:rPr>
          <w:rFonts w:ascii="Calibri" w:eastAsia="Calibri" w:hAnsi="Calibri" w:cs="Calibri"/>
          <w:color w:val="333333"/>
          <w:sz w:val="16"/>
          <w:szCs w:val="16"/>
        </w:rPr>
        <w:t xml:space="preserve"> in the field of East Asian studies. Potential topics include (but are not limited to): text analysis of East Asian scripts (challenges and solutions), image and visual analysis, GIS, network analysis, topic modeling, OCR and digitization, East Asian digital infrastructure development, digital libraries and archives, software development, curricular developments in East Asian digital humanities, collaborations in digital research. Both individual and co-authored papers may be submitted. Papers submitted to other journals concurrently will not be considered.</w:t>
      </w:r>
    </w:p>
    <w:p w14:paraId="184E2759" w14:textId="62B34571" w:rsidR="7020471A" w:rsidRDefault="7020471A" w:rsidP="79DD3EC8">
      <w:pPr>
        <w:rPr>
          <w:rFonts w:ascii="Calibri" w:eastAsia="Calibri" w:hAnsi="Calibri" w:cs="Calibri"/>
          <w:b/>
          <w:bCs/>
          <w:color w:val="333333"/>
          <w:sz w:val="16"/>
          <w:szCs w:val="16"/>
        </w:rPr>
      </w:pPr>
      <w:r w:rsidRPr="79DD3EC8">
        <w:rPr>
          <w:rFonts w:ascii="Calibri" w:eastAsia="Calibri" w:hAnsi="Calibri" w:cs="Calibri"/>
          <w:b/>
          <w:bCs/>
          <w:color w:val="333333"/>
          <w:sz w:val="16"/>
          <w:szCs w:val="16"/>
        </w:rPr>
        <w:t>About the Journal</w:t>
      </w:r>
    </w:p>
    <w:p w14:paraId="1F051CE9" w14:textId="19E99D5D" w:rsidR="7020471A" w:rsidRDefault="7020471A" w:rsidP="79DD3EC8">
      <w:pPr>
        <w:rPr>
          <w:rFonts w:ascii="Calibri" w:eastAsia="Calibri" w:hAnsi="Calibri" w:cs="Calibri"/>
          <w:color w:val="333333"/>
          <w:sz w:val="16"/>
          <w:szCs w:val="16"/>
        </w:rPr>
      </w:pPr>
      <w:r w:rsidRPr="79DD3EC8">
        <w:rPr>
          <w:rFonts w:ascii="Calibri" w:eastAsia="Calibri" w:hAnsi="Calibri" w:cs="Calibri"/>
          <w:color w:val="333333"/>
          <w:sz w:val="16"/>
          <w:szCs w:val="16"/>
        </w:rPr>
        <w:t xml:space="preserve">The International Journal of Digital Humanities is a peer-reviewed academic journal with a focus on digital media and on the development and application of and reflection on digital research methodologies in the humanities. It is concerned with the history, current practice and theory of digital humanities. Further details on this journal are available on the Springer website of </w:t>
      </w:r>
      <w:hyperlink r:id="rId12">
        <w:r w:rsidRPr="79DD3EC8">
          <w:rPr>
            <w:rStyle w:val="Hyperlink"/>
            <w:rFonts w:ascii="Calibri" w:eastAsia="Calibri" w:hAnsi="Calibri" w:cs="Calibri"/>
            <w:color w:val="A345C9"/>
            <w:sz w:val="16"/>
            <w:szCs w:val="16"/>
          </w:rPr>
          <w:t>IJDH</w:t>
        </w:r>
      </w:hyperlink>
      <w:r w:rsidRPr="79DD3EC8">
        <w:rPr>
          <w:rFonts w:ascii="Calibri" w:eastAsia="Calibri" w:hAnsi="Calibri" w:cs="Calibri"/>
          <w:color w:val="333333"/>
          <w:sz w:val="16"/>
          <w:szCs w:val="16"/>
        </w:rPr>
        <w:t>.</w:t>
      </w:r>
    </w:p>
    <w:p w14:paraId="7D053393" w14:textId="3F6FAAE4" w:rsidR="7020471A" w:rsidRDefault="7020471A" w:rsidP="79DD3EC8">
      <w:pPr>
        <w:rPr>
          <w:rFonts w:ascii="Calibri" w:eastAsia="Calibri" w:hAnsi="Calibri" w:cs="Calibri"/>
          <w:b/>
          <w:bCs/>
          <w:color w:val="333333"/>
          <w:sz w:val="16"/>
          <w:szCs w:val="16"/>
        </w:rPr>
      </w:pPr>
      <w:r w:rsidRPr="79DD3EC8">
        <w:rPr>
          <w:rFonts w:ascii="Calibri" w:eastAsia="Calibri" w:hAnsi="Calibri" w:cs="Calibri"/>
          <w:color w:val="333333"/>
          <w:sz w:val="16"/>
          <w:szCs w:val="16"/>
        </w:rPr>
        <w:t xml:space="preserve">All </w:t>
      </w:r>
      <w:r w:rsidRPr="79DD3EC8">
        <w:rPr>
          <w:rFonts w:ascii="Calibri" w:eastAsia="Calibri" w:hAnsi="Calibri" w:cs="Calibri"/>
          <w:b/>
          <w:bCs/>
          <w:color w:val="333333"/>
          <w:sz w:val="16"/>
          <w:szCs w:val="16"/>
        </w:rPr>
        <w:t xml:space="preserve">proposals </w:t>
      </w:r>
      <w:r w:rsidRPr="79DD3EC8">
        <w:rPr>
          <w:rFonts w:ascii="Calibri" w:eastAsia="Calibri" w:hAnsi="Calibri" w:cs="Calibri"/>
          <w:color w:val="333333"/>
          <w:sz w:val="16"/>
          <w:szCs w:val="16"/>
        </w:rPr>
        <w:t xml:space="preserve">must be written in English and </w:t>
      </w:r>
      <w:r w:rsidRPr="79DD3EC8">
        <w:rPr>
          <w:rFonts w:ascii="Calibri" w:eastAsia="Calibri" w:hAnsi="Calibri" w:cs="Calibri"/>
          <w:color w:val="333333"/>
          <w:sz w:val="16"/>
          <w:szCs w:val="16"/>
          <w:highlight w:val="yellow"/>
        </w:rPr>
        <w:t xml:space="preserve">submitted via e-mail to the following address: </w:t>
      </w:r>
      <w:hyperlink r:id="rId13">
        <w:r w:rsidRPr="79DD3EC8">
          <w:rPr>
            <w:rStyle w:val="Hyperlink"/>
            <w:rFonts w:ascii="Calibri" w:eastAsia="Calibri" w:hAnsi="Calibri" w:cs="Calibri"/>
            <w:color w:val="333333"/>
            <w:sz w:val="16"/>
            <w:szCs w:val="16"/>
            <w:highlight w:val="yellow"/>
          </w:rPr>
          <w:t>ijdh.journal@gmail.com</w:t>
        </w:r>
      </w:hyperlink>
      <w:r w:rsidRPr="79DD3EC8">
        <w:rPr>
          <w:rFonts w:ascii="Calibri" w:eastAsia="Calibri" w:hAnsi="Calibri" w:cs="Calibri"/>
          <w:color w:val="333333"/>
          <w:sz w:val="16"/>
          <w:szCs w:val="16"/>
        </w:rPr>
        <w:t xml:space="preserve"> with the </w:t>
      </w:r>
      <w:r w:rsidRPr="79DD3EC8">
        <w:rPr>
          <w:rFonts w:ascii="Calibri" w:eastAsia="Calibri" w:hAnsi="Calibri" w:cs="Calibri"/>
          <w:color w:val="333333"/>
          <w:sz w:val="16"/>
          <w:szCs w:val="16"/>
          <w:highlight w:val="yellow"/>
        </w:rPr>
        <w:t xml:space="preserve">subject: </w:t>
      </w:r>
      <w:r w:rsidRPr="79DD3EC8">
        <w:rPr>
          <w:rFonts w:ascii="Calibri" w:eastAsia="Calibri" w:hAnsi="Calibri" w:cs="Calibri"/>
          <w:b/>
          <w:bCs/>
          <w:color w:val="333333"/>
          <w:sz w:val="16"/>
          <w:szCs w:val="16"/>
          <w:highlight w:val="yellow"/>
        </w:rPr>
        <w:t>DH and East Asia</w:t>
      </w:r>
      <w:r w:rsidRPr="79DD3EC8">
        <w:rPr>
          <w:rFonts w:ascii="Calibri" w:eastAsia="Calibri" w:hAnsi="Calibri" w:cs="Calibri"/>
          <w:color w:val="333333"/>
          <w:sz w:val="16"/>
          <w:szCs w:val="16"/>
        </w:rPr>
        <w:t xml:space="preserve">. Proposals for articles must be submitted as an abstract of </w:t>
      </w:r>
      <w:r w:rsidRPr="79DD3EC8">
        <w:rPr>
          <w:rFonts w:ascii="Calibri" w:eastAsia="Calibri" w:hAnsi="Calibri" w:cs="Calibri"/>
          <w:color w:val="333333"/>
          <w:sz w:val="16"/>
          <w:szCs w:val="16"/>
          <w:highlight w:val="yellow"/>
        </w:rPr>
        <w:t>between 300 and 500 words</w:t>
      </w:r>
      <w:r w:rsidRPr="79DD3EC8">
        <w:rPr>
          <w:rFonts w:ascii="Calibri" w:eastAsia="Calibri" w:hAnsi="Calibri" w:cs="Calibri"/>
          <w:color w:val="333333"/>
          <w:sz w:val="16"/>
          <w:szCs w:val="16"/>
        </w:rPr>
        <w:t xml:space="preserve">. In addition to the abstract, the submission must include a </w:t>
      </w:r>
      <w:r w:rsidRPr="79DD3EC8">
        <w:rPr>
          <w:rFonts w:ascii="Calibri" w:eastAsia="Calibri" w:hAnsi="Calibri" w:cs="Calibri"/>
          <w:color w:val="333333"/>
          <w:sz w:val="16"/>
          <w:szCs w:val="16"/>
          <w:highlight w:val="yellow"/>
        </w:rPr>
        <w:t>reference list (at least 5 items)</w:t>
      </w:r>
      <w:r w:rsidRPr="79DD3EC8">
        <w:rPr>
          <w:rFonts w:ascii="Calibri" w:eastAsia="Calibri" w:hAnsi="Calibri" w:cs="Calibri"/>
          <w:color w:val="333333"/>
          <w:sz w:val="16"/>
          <w:szCs w:val="16"/>
        </w:rPr>
        <w:t xml:space="preserve">. </w:t>
      </w:r>
      <w:r w:rsidRPr="79DD3EC8">
        <w:rPr>
          <w:rFonts w:ascii="Calibri" w:eastAsia="Calibri" w:hAnsi="Calibri" w:cs="Calibri"/>
          <w:b/>
          <w:bCs/>
          <w:color w:val="333333"/>
          <w:sz w:val="16"/>
          <w:szCs w:val="16"/>
          <w:highlight w:val="yellow"/>
        </w:rPr>
        <w:t>All submissions are due by 15 December 2020</w:t>
      </w:r>
      <w:r w:rsidRPr="79DD3EC8">
        <w:rPr>
          <w:rFonts w:ascii="Calibri" w:eastAsia="Calibri" w:hAnsi="Calibri" w:cs="Calibri"/>
          <w:b/>
          <w:bCs/>
          <w:color w:val="333333"/>
          <w:sz w:val="16"/>
          <w:szCs w:val="16"/>
        </w:rPr>
        <w:t>.</w:t>
      </w:r>
    </w:p>
    <w:p w14:paraId="698B5D11" w14:textId="0592C26A" w:rsidR="7020471A" w:rsidRDefault="7020471A" w:rsidP="79DD3EC8">
      <w:pPr>
        <w:rPr>
          <w:sz w:val="16"/>
          <w:szCs w:val="16"/>
        </w:rPr>
      </w:pPr>
      <w:r w:rsidRPr="79DD3EC8">
        <w:rPr>
          <w:rFonts w:ascii="Calibri" w:eastAsia="Calibri" w:hAnsi="Calibri" w:cs="Calibri"/>
          <w:color w:val="333333"/>
          <w:sz w:val="16"/>
          <w:szCs w:val="16"/>
        </w:rPr>
        <w:t xml:space="preserve">The program committee will review all submissions and send out notifications of acceptance/rejection by </w:t>
      </w:r>
      <w:r w:rsidRPr="79DD3EC8">
        <w:rPr>
          <w:rFonts w:ascii="Calibri" w:eastAsia="Calibri" w:hAnsi="Calibri" w:cs="Calibri"/>
          <w:b/>
          <w:bCs/>
          <w:color w:val="333333"/>
          <w:sz w:val="16"/>
          <w:szCs w:val="16"/>
        </w:rPr>
        <w:t>15 January 2021</w:t>
      </w:r>
      <w:r w:rsidRPr="79DD3EC8">
        <w:rPr>
          <w:rFonts w:ascii="Calibri" w:eastAsia="Calibri" w:hAnsi="Calibri" w:cs="Calibri"/>
          <w:color w:val="333333"/>
          <w:sz w:val="16"/>
          <w:szCs w:val="16"/>
        </w:rPr>
        <w:t xml:space="preserve">. For questions, please, send an email to </w:t>
      </w:r>
      <w:hyperlink r:id="rId14">
        <w:r w:rsidRPr="79DD3EC8">
          <w:rPr>
            <w:rStyle w:val="Hyperlink"/>
            <w:rFonts w:ascii="Calibri" w:eastAsia="Calibri" w:hAnsi="Calibri" w:cs="Calibri"/>
            <w:color w:val="333333"/>
            <w:sz w:val="16"/>
            <w:szCs w:val="16"/>
          </w:rPr>
          <w:t>jdh.journal@gmail.com</w:t>
        </w:r>
      </w:hyperlink>
    </w:p>
    <w:p w14:paraId="2F933F2C" w14:textId="3ECF222E" w:rsidR="7020471A" w:rsidRDefault="7020471A" w:rsidP="79DD3EC8">
      <w:pPr>
        <w:rPr>
          <w:rFonts w:ascii="Calibri" w:eastAsia="Calibri" w:hAnsi="Calibri" w:cs="Calibri"/>
          <w:color w:val="333333"/>
          <w:sz w:val="16"/>
          <w:szCs w:val="16"/>
        </w:rPr>
      </w:pPr>
      <w:r w:rsidRPr="79DD3EC8">
        <w:rPr>
          <w:rFonts w:ascii="Calibri" w:eastAsia="Calibri" w:hAnsi="Calibri" w:cs="Calibri"/>
          <w:color w:val="333333"/>
          <w:sz w:val="16"/>
          <w:szCs w:val="16"/>
        </w:rPr>
        <w:t xml:space="preserve">The </w:t>
      </w:r>
      <w:r w:rsidRPr="79DD3EC8">
        <w:rPr>
          <w:rFonts w:ascii="Calibri" w:eastAsia="Calibri" w:hAnsi="Calibri" w:cs="Calibri"/>
          <w:b/>
          <w:bCs/>
          <w:color w:val="333333"/>
          <w:sz w:val="16"/>
          <w:szCs w:val="16"/>
        </w:rPr>
        <w:t xml:space="preserve">articles </w:t>
      </w:r>
      <w:r w:rsidRPr="79DD3EC8">
        <w:rPr>
          <w:rFonts w:ascii="Calibri" w:eastAsia="Calibri" w:hAnsi="Calibri" w:cs="Calibri"/>
          <w:color w:val="333333"/>
          <w:sz w:val="16"/>
          <w:szCs w:val="16"/>
        </w:rPr>
        <w:t xml:space="preserve">should be submitted to the Editorial Manager: </w:t>
      </w:r>
      <w:hyperlink r:id="rId15">
        <w:r w:rsidRPr="79DD3EC8">
          <w:rPr>
            <w:rStyle w:val="Hyperlink"/>
            <w:rFonts w:ascii="Calibri" w:eastAsia="Calibri" w:hAnsi="Calibri" w:cs="Calibri"/>
            <w:color w:val="A345C9"/>
            <w:sz w:val="16"/>
            <w:szCs w:val="16"/>
          </w:rPr>
          <w:t xml:space="preserve">https://www.editorialmanager.com/ijdh/ </w:t>
        </w:r>
      </w:hyperlink>
      <w:r w:rsidRPr="79DD3EC8">
        <w:rPr>
          <w:rFonts w:ascii="Calibri" w:eastAsia="Calibri" w:hAnsi="Calibri" w:cs="Calibri"/>
          <w:color w:val="333333"/>
          <w:sz w:val="16"/>
          <w:szCs w:val="16"/>
        </w:rPr>
        <w:t xml:space="preserve"> by </w:t>
      </w:r>
      <w:r w:rsidRPr="79DD3EC8">
        <w:rPr>
          <w:rFonts w:ascii="Calibri" w:eastAsia="Calibri" w:hAnsi="Calibri" w:cs="Calibri"/>
          <w:b/>
          <w:bCs/>
          <w:color w:val="333333"/>
          <w:sz w:val="16"/>
          <w:szCs w:val="16"/>
        </w:rPr>
        <w:t>30 April 2021</w:t>
      </w:r>
      <w:r w:rsidRPr="79DD3EC8">
        <w:rPr>
          <w:rFonts w:ascii="Calibri" w:eastAsia="Calibri" w:hAnsi="Calibri" w:cs="Calibri"/>
          <w:color w:val="333333"/>
          <w:sz w:val="16"/>
          <w:szCs w:val="16"/>
        </w:rPr>
        <w:t>.</w:t>
      </w:r>
    </w:p>
    <w:p w14:paraId="65EA6A0D" w14:textId="57AB7449" w:rsidR="7020471A" w:rsidRDefault="7020471A" w:rsidP="79DD3EC8">
      <w:pPr>
        <w:rPr>
          <w:sz w:val="16"/>
          <w:szCs w:val="16"/>
        </w:rPr>
      </w:pPr>
      <w:r w:rsidRPr="79DD3EC8">
        <w:rPr>
          <w:rFonts w:ascii="Calibri" w:eastAsia="Calibri" w:hAnsi="Calibri" w:cs="Calibri"/>
          <w:color w:val="333333"/>
          <w:sz w:val="16"/>
          <w:szCs w:val="16"/>
        </w:rPr>
        <w:t xml:space="preserve">For </w:t>
      </w:r>
      <w:r w:rsidRPr="79DD3EC8">
        <w:rPr>
          <w:rFonts w:ascii="Calibri" w:eastAsia="Calibri" w:hAnsi="Calibri" w:cs="Calibri"/>
          <w:b/>
          <w:bCs/>
          <w:color w:val="333333"/>
          <w:sz w:val="16"/>
          <w:szCs w:val="16"/>
        </w:rPr>
        <w:t xml:space="preserve">submission guidelines </w:t>
      </w:r>
      <w:r w:rsidRPr="79DD3EC8">
        <w:rPr>
          <w:rFonts w:ascii="Calibri" w:eastAsia="Calibri" w:hAnsi="Calibri" w:cs="Calibri"/>
          <w:color w:val="333333"/>
          <w:sz w:val="16"/>
          <w:szCs w:val="16"/>
        </w:rPr>
        <w:t xml:space="preserve">see the web page of the journal: </w:t>
      </w:r>
      <w:hyperlink r:id="rId16">
        <w:r w:rsidRPr="79DD3EC8">
          <w:rPr>
            <w:rStyle w:val="Hyperlink"/>
            <w:rFonts w:ascii="Calibri" w:eastAsia="Calibri" w:hAnsi="Calibri" w:cs="Calibri"/>
            <w:color w:val="A345C9"/>
            <w:sz w:val="16"/>
            <w:szCs w:val="16"/>
          </w:rPr>
          <w:t>https://www.springer.com/journal/42803/submission-guidelines</w:t>
        </w:r>
      </w:hyperlink>
    </w:p>
    <w:p w14:paraId="40F17A44" w14:textId="7DB0EBFF" w:rsidR="7020471A" w:rsidRDefault="7020471A" w:rsidP="79DD3EC8">
      <w:pPr>
        <w:rPr>
          <w:rFonts w:ascii="Calibri" w:eastAsia="Calibri" w:hAnsi="Calibri" w:cs="Calibri"/>
          <w:color w:val="333333"/>
          <w:sz w:val="16"/>
          <w:szCs w:val="16"/>
        </w:rPr>
      </w:pPr>
      <w:r w:rsidRPr="79DD3EC8">
        <w:rPr>
          <w:rFonts w:ascii="Calibri" w:eastAsia="Calibri" w:hAnsi="Calibri" w:cs="Calibri"/>
          <w:color w:val="333333"/>
          <w:sz w:val="16"/>
          <w:szCs w:val="16"/>
        </w:rPr>
        <w:t xml:space="preserve">Hilde De </w:t>
      </w:r>
      <w:proofErr w:type="spellStart"/>
      <w:r w:rsidRPr="79DD3EC8">
        <w:rPr>
          <w:rFonts w:ascii="Calibri" w:eastAsia="Calibri" w:hAnsi="Calibri" w:cs="Calibri"/>
          <w:color w:val="333333"/>
          <w:sz w:val="16"/>
          <w:szCs w:val="16"/>
        </w:rPr>
        <w:t>Weerdt</w:t>
      </w:r>
      <w:proofErr w:type="spellEnd"/>
      <w:r w:rsidRPr="79DD3EC8">
        <w:rPr>
          <w:rFonts w:ascii="Calibri" w:eastAsia="Calibri" w:hAnsi="Calibri" w:cs="Calibri"/>
          <w:color w:val="333333"/>
          <w:sz w:val="16"/>
          <w:szCs w:val="16"/>
        </w:rPr>
        <w:t xml:space="preserve"> and </w:t>
      </w:r>
      <w:proofErr w:type="spellStart"/>
      <w:r w:rsidRPr="79DD3EC8">
        <w:rPr>
          <w:rFonts w:ascii="Calibri" w:eastAsia="Calibri" w:hAnsi="Calibri" w:cs="Calibri"/>
          <w:color w:val="333333"/>
          <w:sz w:val="16"/>
          <w:szCs w:val="16"/>
        </w:rPr>
        <w:t>Aliz</w:t>
      </w:r>
      <w:proofErr w:type="spellEnd"/>
      <w:r w:rsidRPr="79DD3EC8">
        <w:rPr>
          <w:rFonts w:ascii="Calibri" w:eastAsia="Calibri" w:hAnsi="Calibri" w:cs="Calibri"/>
          <w:color w:val="333333"/>
          <w:sz w:val="16"/>
          <w:szCs w:val="16"/>
        </w:rPr>
        <w:t xml:space="preserve"> Horvath, Guest editors</w:t>
      </w:r>
    </w:p>
    <w:p w14:paraId="77D49A57" w14:textId="4813ECCD" w:rsidR="7020471A" w:rsidRDefault="7020471A" w:rsidP="79DD3EC8">
      <w:pPr>
        <w:rPr>
          <w:rFonts w:ascii="Calibri" w:eastAsia="Calibri" w:hAnsi="Calibri" w:cs="Calibri"/>
          <w:color w:val="333333"/>
          <w:sz w:val="16"/>
          <w:szCs w:val="16"/>
        </w:rPr>
      </w:pPr>
      <w:proofErr w:type="spellStart"/>
      <w:r w:rsidRPr="2FE1CED5">
        <w:rPr>
          <w:rFonts w:ascii="Calibri" w:eastAsia="Calibri" w:hAnsi="Calibri" w:cs="Calibri"/>
          <w:color w:val="333333"/>
          <w:sz w:val="16"/>
          <w:szCs w:val="16"/>
        </w:rPr>
        <w:t>Gábor</w:t>
      </w:r>
      <w:proofErr w:type="spellEnd"/>
      <w:r w:rsidRPr="2FE1CED5">
        <w:rPr>
          <w:rFonts w:ascii="Calibri" w:eastAsia="Calibri" w:hAnsi="Calibri" w:cs="Calibri"/>
          <w:color w:val="333333"/>
          <w:sz w:val="16"/>
          <w:szCs w:val="16"/>
        </w:rPr>
        <w:t xml:space="preserve"> </w:t>
      </w:r>
      <w:proofErr w:type="spellStart"/>
      <w:r w:rsidRPr="2FE1CED5">
        <w:rPr>
          <w:rFonts w:ascii="Calibri" w:eastAsia="Calibri" w:hAnsi="Calibri" w:cs="Calibri"/>
          <w:color w:val="333333"/>
          <w:sz w:val="16"/>
          <w:szCs w:val="16"/>
        </w:rPr>
        <w:t>Palkó</w:t>
      </w:r>
      <w:proofErr w:type="spellEnd"/>
      <w:r w:rsidRPr="2FE1CED5">
        <w:rPr>
          <w:rFonts w:ascii="Calibri" w:eastAsia="Calibri" w:hAnsi="Calibri" w:cs="Calibri"/>
          <w:color w:val="333333"/>
          <w:sz w:val="16"/>
          <w:szCs w:val="16"/>
        </w:rPr>
        <w:t>, Editor-in-Chief</w:t>
      </w:r>
    </w:p>
    <w:p w14:paraId="77DEC5F9" w14:textId="1E1BEF9C" w:rsidR="2FE1CED5" w:rsidRDefault="2FE1CED5">
      <w:r>
        <w:br w:type="page"/>
      </w:r>
    </w:p>
    <w:p w14:paraId="32CA36FA" w14:textId="086EC2D1" w:rsidR="546B7261" w:rsidRDefault="546B7261" w:rsidP="79DD3EC8">
      <w:r w:rsidRPr="2FE1CED5">
        <w:rPr>
          <w:b/>
          <w:bCs/>
        </w:rPr>
        <w:lastRenderedPageBreak/>
        <w:t>Title</w:t>
      </w:r>
      <w:r>
        <w:t>:</w:t>
      </w:r>
      <w:r w:rsidR="69EEFCC5">
        <w:t xml:space="preserve"> </w:t>
      </w:r>
      <w:r w:rsidR="009E5A48">
        <w:t xml:space="preserve">Procedural Challenges: </w:t>
      </w:r>
      <w:r w:rsidR="00D05BF1">
        <w:t>M</w:t>
      </w:r>
      <w:r w:rsidR="009E5A48">
        <w:t xml:space="preserve">achine </w:t>
      </w:r>
      <w:r w:rsidR="00D05BF1">
        <w:t>L</w:t>
      </w:r>
      <w:r w:rsidR="009E5A48">
        <w:t xml:space="preserve">earning </w:t>
      </w:r>
      <w:r w:rsidR="00D05BF1">
        <w:t>tasks for</w:t>
      </w:r>
      <w:r w:rsidR="009E5A48">
        <w:t xml:space="preserve"> OCR </w:t>
      </w:r>
      <w:r w:rsidR="00D05BF1">
        <w:t>of historical</w:t>
      </w:r>
      <w:r w:rsidR="009E5A48">
        <w:t xml:space="preserve"> CJK </w:t>
      </w:r>
      <w:commentRangeStart w:id="0"/>
      <w:r w:rsidR="004E208B">
        <w:t>newspapers</w:t>
      </w:r>
      <w:commentRangeEnd w:id="0"/>
      <w:r w:rsidR="004E208B">
        <w:rPr>
          <w:rStyle w:val="CommentReference"/>
        </w:rPr>
        <w:commentReference w:id="0"/>
      </w:r>
    </w:p>
    <w:p w14:paraId="63C9418E" w14:textId="539FEFCD" w:rsidR="004849AA" w:rsidRPr="004849AA" w:rsidRDefault="5D78F5DB" w:rsidP="79DD3EC8">
      <w:pPr>
        <w:rPr>
          <w:b/>
          <w:bCs/>
        </w:rPr>
      </w:pPr>
      <w:r w:rsidRPr="2FE1CED5">
        <w:rPr>
          <w:b/>
          <w:bCs/>
        </w:rPr>
        <w:t>Abstract</w:t>
      </w:r>
    </w:p>
    <w:p w14:paraId="00D7A622" w14:textId="146E1277" w:rsidR="004849AA" w:rsidRDefault="6FB277A9" w:rsidP="3BB5FDB9">
      <w:r>
        <w:t xml:space="preserve">The </w:t>
      </w:r>
      <w:r w:rsidR="4FDECBFE">
        <w:t>us</w:t>
      </w:r>
      <w:r w:rsidR="0B7DF2D9">
        <w:t>e</w:t>
      </w:r>
      <w:r>
        <w:t xml:space="preserve"> of convolutional neural networks</w:t>
      </w:r>
      <w:r w:rsidR="188E971C">
        <w:t xml:space="preserve"> in</w:t>
      </w:r>
      <w:r>
        <w:t xml:space="preserve"> digitizing historical documents </w:t>
      </w:r>
      <w:r w:rsidR="188E971C">
        <w:t>has</w:t>
      </w:r>
      <w:r w:rsidR="4FDECBFE">
        <w:t xml:space="preserve"> drastically </w:t>
      </w:r>
      <w:r w:rsidR="7DDF92CB">
        <w:t xml:space="preserve">expanded the quality and scope of available </w:t>
      </w:r>
      <w:r w:rsidR="1CBBAF59">
        <w:t xml:space="preserve">sources for digital </w:t>
      </w:r>
      <w:commentRangeStart w:id="1"/>
      <w:r w:rsidR="01C6E021">
        <w:t>analysis</w:t>
      </w:r>
      <w:r w:rsidR="32046C98">
        <w:t>.</w:t>
      </w:r>
      <w:commentRangeEnd w:id="1"/>
      <w:r w:rsidR="00A75633">
        <w:rPr>
          <w:rStyle w:val="CommentReference"/>
        </w:rPr>
        <w:commentReference w:id="1"/>
      </w:r>
      <w:ins w:id="2" w:author="Matthias Arnold" w:date="2020-12-15T21:28:00Z">
        <w:r w:rsidR="0044339A">
          <w:rPr>
            <w:rStyle w:val="FootnoteReference"/>
          </w:rPr>
          <w:footnoteReference w:id="2"/>
        </w:r>
      </w:ins>
      <w:r w:rsidR="7DDF92CB">
        <w:t xml:space="preserve"> </w:t>
      </w:r>
      <w:r w:rsidR="6AB90345">
        <w:t>The ability t</w:t>
      </w:r>
      <w:r w:rsidR="756E3F11">
        <w:t xml:space="preserve">o </w:t>
      </w:r>
      <w:r w:rsidR="6AB90345">
        <w:t xml:space="preserve">reuse </w:t>
      </w:r>
      <w:r w:rsidR="756E3F11">
        <w:t xml:space="preserve">or to refine </w:t>
      </w:r>
      <w:r w:rsidR="6AB90345">
        <w:t>pre-trained models</w:t>
      </w:r>
      <w:del w:id="7" w:author="Matthias Arnold" w:date="2020-12-15T21:37:00Z">
        <w:r w:rsidR="004849AA" w:rsidDel="004849AA">
          <w:delText>,</w:delText>
        </w:r>
      </w:del>
      <w:r w:rsidR="6AB90345">
        <w:t xml:space="preserve"> means that </w:t>
      </w:r>
      <w:r w:rsidR="288F0AA0">
        <w:t>DH practi</w:t>
      </w:r>
      <w:r w:rsidR="6CAAEDB6">
        <w:t>ti</w:t>
      </w:r>
      <w:r w:rsidR="288F0AA0">
        <w:t xml:space="preserve">oners are </w:t>
      </w:r>
      <w:r w:rsidR="13AE6258">
        <w:t>now</w:t>
      </w:r>
      <w:r w:rsidR="288F0AA0">
        <w:t xml:space="preserve"> tackl</w:t>
      </w:r>
      <w:r w:rsidR="68891A22">
        <w:t>ing</w:t>
      </w:r>
      <w:r w:rsidR="288F0AA0">
        <w:t xml:space="preserve"> sources previously deemed impossible to </w:t>
      </w:r>
      <w:r w:rsidR="6119E24C">
        <w:t>process a</w:t>
      </w:r>
      <w:r w:rsidR="288F0AA0">
        <w:t>utomatically.</w:t>
      </w:r>
      <w:r w:rsidR="14B7B2B9">
        <w:t xml:space="preserve"> In light of these developments, we wish to present</w:t>
      </w:r>
      <w:r w:rsidR="7CE82933">
        <w:t xml:space="preserve"> our own work on adapting </w:t>
      </w:r>
      <w:r w:rsidR="6AB90345">
        <w:t xml:space="preserve">tools developed for use </w:t>
      </w:r>
      <w:r w:rsidR="14B7B2B9">
        <w:t xml:space="preserve">with </w:t>
      </w:r>
      <w:r w:rsidR="29AADB88">
        <w:t>W</w:t>
      </w:r>
      <w:r w:rsidR="14B7B2B9">
        <w:t xml:space="preserve">estern materials to </w:t>
      </w:r>
      <w:r w:rsidR="0FAF7BF8">
        <w:t xml:space="preserve">the complex layouts of </w:t>
      </w:r>
      <w:r w:rsidR="29AADB88">
        <w:t>republican Chinese newspapers from the Early Chinese Periodicals Online (ECPO) project.</w:t>
      </w:r>
      <w:r w:rsidR="00DC332D">
        <w:rPr>
          <w:rStyle w:val="FootnoteReference"/>
        </w:rPr>
        <w:footnoteReference w:id="3"/>
      </w:r>
      <w:r w:rsidR="3F6B28D1">
        <w:t xml:space="preserve"> </w:t>
      </w:r>
      <w:r w:rsidR="005810A0">
        <w:t>Our</w:t>
      </w:r>
      <w:r w:rsidR="2917A801">
        <w:t xml:space="preserve"> results demonstrate </w:t>
      </w:r>
      <w:r w:rsidR="4363A2CF">
        <w:t>how</w:t>
      </w:r>
      <w:r w:rsidR="2917A801">
        <w:t xml:space="preserve"> digital </w:t>
      </w:r>
      <w:proofErr w:type="spellStart"/>
      <w:r w:rsidR="2917A801">
        <w:t>monolinguism</w:t>
      </w:r>
      <w:proofErr w:type="spellEnd"/>
      <w:r w:rsidR="2917A801">
        <w:t xml:space="preserve"> </w:t>
      </w:r>
      <w:r w:rsidR="4363A2CF">
        <w:t>negatively affect</w:t>
      </w:r>
      <w:r w:rsidR="5D7C6A45">
        <w:t>s</w:t>
      </w:r>
      <w:r w:rsidR="2EC1479A">
        <w:t xml:space="preserve"> </w:t>
      </w:r>
      <w:r w:rsidR="4363A2CF">
        <w:t>models and algorithm</w:t>
      </w:r>
      <w:r w:rsidR="70F9B8E9">
        <w:t>s</w:t>
      </w:r>
      <w:r w:rsidR="4363A2CF">
        <w:t xml:space="preserve"> </w:t>
      </w:r>
      <w:r w:rsidR="001127FA">
        <w:t>through</w:t>
      </w:r>
      <w:r w:rsidR="4363A2CF">
        <w:t xml:space="preserve"> </w:t>
      </w:r>
      <w:r w:rsidR="70F9B8E9">
        <w:t>cultural biases towards Latinized scripts, and layouts</w:t>
      </w:r>
      <w:r w:rsidR="0462C26F">
        <w:t xml:space="preserve">. To overcome these shortcomings, we conducted experiments with crowd-sourcing, pattern recognition, </w:t>
      </w:r>
      <w:r w:rsidR="2E0567BC">
        <w:t xml:space="preserve">and </w:t>
      </w:r>
      <w:r w:rsidR="0462C26F">
        <w:t>machine-learning</w:t>
      </w:r>
      <w:r w:rsidR="08813789">
        <w:t xml:space="preserve">. </w:t>
      </w:r>
      <w:r w:rsidR="39EF2670">
        <w:t xml:space="preserve">We aim </w:t>
      </w:r>
      <w:r w:rsidR="61D2617A">
        <w:t xml:space="preserve">to provide a development workflow from image scan to machine-readable full-text, and published </w:t>
      </w:r>
      <w:r w:rsidR="386ECC68">
        <w:t>o</w:t>
      </w:r>
      <w:r w:rsidR="08813789">
        <w:t xml:space="preserve">ur </w:t>
      </w:r>
      <w:r w:rsidR="0462C26F">
        <w:t>ground truth</w:t>
      </w:r>
      <w:r w:rsidR="08813789">
        <w:t xml:space="preserve">s for </w:t>
      </w:r>
      <w:r w:rsidR="29B2BA67">
        <w:t>re</w:t>
      </w:r>
      <w:r w:rsidR="08813789">
        <w:t xml:space="preserve">use </w:t>
      </w:r>
      <w:r w:rsidR="0462C26F">
        <w:t>with</w:t>
      </w:r>
      <w:r w:rsidR="29B2BA67">
        <w:t xml:space="preserve"> other </w:t>
      </w:r>
      <w:r w:rsidR="0462C26F">
        <w:t>neural networks.</w:t>
      </w:r>
      <w:r w:rsidR="00F60A22">
        <w:rPr>
          <w:rStyle w:val="FootnoteReference"/>
        </w:rPr>
        <w:footnoteReference w:id="4"/>
      </w:r>
      <w:r w:rsidR="10B2ED93">
        <w:t xml:space="preserve"> </w:t>
      </w:r>
    </w:p>
    <w:p w14:paraId="5EBEE19C" w14:textId="07EEA8F0" w:rsidR="003601B0" w:rsidRDefault="2E00CD90" w:rsidP="3E924879">
      <w:r>
        <w:t xml:space="preserve">It stands to reason, that similar developments </w:t>
      </w:r>
      <w:r w:rsidR="44811D6F">
        <w:t>happen</w:t>
      </w:r>
      <w:r>
        <w:t xml:space="preserve"> in China, and that models trained on CJK sources would be better suited for our task. </w:t>
      </w:r>
      <w:r w:rsidR="15BF699A">
        <w:t xml:space="preserve">Yet, we continue </w:t>
      </w:r>
      <w:r w:rsidR="4F3E36F5">
        <w:t xml:space="preserve">to encounter </w:t>
      </w:r>
      <w:r w:rsidR="6CF8C880">
        <w:t xml:space="preserve">procedural </w:t>
      </w:r>
      <w:r w:rsidR="4F3E36F5">
        <w:t xml:space="preserve">difficulties </w:t>
      </w:r>
      <w:r w:rsidR="41489450">
        <w:t xml:space="preserve">when following this approach. </w:t>
      </w:r>
      <w:r w:rsidR="352F089B">
        <w:t>The first difficulty consists of our ability to locate and identify relevant research.</w:t>
      </w:r>
      <w:r w:rsidR="782DC887">
        <w:t xml:space="preserve"> Beginning with the </w:t>
      </w:r>
      <w:r w:rsidR="02277A94">
        <w:t>lack of uniformity</w:t>
      </w:r>
      <w:r w:rsidR="782DC887">
        <w:t xml:space="preserve"> </w:t>
      </w:r>
      <w:r w:rsidR="5EF5D22C">
        <w:t>in search results</w:t>
      </w:r>
      <w:r w:rsidR="50101E6D">
        <w:t>,</w:t>
      </w:r>
      <w:r w:rsidR="5EF5D22C">
        <w:t xml:space="preserve"> </w:t>
      </w:r>
      <w:r w:rsidR="55B9C28A">
        <w:t xml:space="preserve">for example </w:t>
      </w:r>
      <w:r w:rsidR="5EF5D22C">
        <w:t xml:space="preserve">in </w:t>
      </w:r>
      <w:r w:rsidR="782DC887">
        <w:t xml:space="preserve">China National Knowledge Infrastructure </w:t>
      </w:r>
      <w:proofErr w:type="spellStart"/>
      <w:r w:rsidR="782DC887">
        <w:t>中国知网</w:t>
      </w:r>
      <w:proofErr w:type="spellEnd"/>
      <w:r w:rsidR="782DC887">
        <w:t xml:space="preserve"> (CNKI)</w:t>
      </w:r>
      <w:ins w:id="16" w:author="Duncan Paterson" w:date="2020-12-15T21:01:00Z">
        <w:r w:rsidR="004E0501">
          <w:rPr>
            <w:rStyle w:val="FootnoteReference"/>
          </w:rPr>
          <w:footnoteReference w:id="5"/>
        </w:r>
      </w:ins>
      <w:r w:rsidR="782DC887">
        <w:t xml:space="preserve"> </w:t>
      </w:r>
      <w:r w:rsidR="142A1592">
        <w:t>when accessed from China, or from</w:t>
      </w:r>
      <w:r w:rsidR="782DC887">
        <w:t xml:space="preserve"> different providers in Europe, </w:t>
      </w:r>
      <w:r w:rsidR="082CDC9F">
        <w:t>including</w:t>
      </w:r>
      <w:r w:rsidR="782DC887">
        <w:t xml:space="preserve"> </w:t>
      </w:r>
      <w:proofErr w:type="spellStart"/>
      <w:r w:rsidR="782DC887">
        <w:t>CrossAsia</w:t>
      </w:r>
      <w:proofErr w:type="spellEnd"/>
      <w:r w:rsidR="4F5187D0">
        <w:t>.</w:t>
      </w:r>
      <w:ins w:id="22" w:author="Duncan Paterson" w:date="2020-12-15T21:01:00Z">
        <w:r w:rsidR="004E0501">
          <w:rPr>
            <w:rStyle w:val="FootnoteReference"/>
          </w:rPr>
          <w:footnoteReference w:id="6"/>
        </w:r>
      </w:ins>
      <w:r w:rsidR="352F089B">
        <w:t xml:space="preserve"> </w:t>
      </w:r>
      <w:r w:rsidR="178AC7C4">
        <w:t xml:space="preserve">We are </w:t>
      </w:r>
      <w:r w:rsidR="3C982394">
        <w:t>then</w:t>
      </w:r>
      <w:r w:rsidR="178AC7C4">
        <w:t xml:space="preserve"> providing a </w:t>
      </w:r>
      <w:r w:rsidR="4F0A50C1">
        <w:t xml:space="preserve">systematic </w:t>
      </w:r>
      <w:r w:rsidR="178AC7C4">
        <w:t xml:space="preserve">literature </w:t>
      </w:r>
      <w:r w:rsidR="4F0A50C1">
        <w:t>review</w:t>
      </w:r>
      <w:r w:rsidR="178AC7C4">
        <w:t xml:space="preserve"> concerning the </w:t>
      </w:r>
      <w:r w:rsidR="20BB84F4">
        <w:t>use of machine learning methods to process historical CJK documents for either layout</w:t>
      </w:r>
      <w:r w:rsidR="1A349DBD">
        <w:t>-</w:t>
      </w:r>
      <w:r w:rsidR="20BB84F4">
        <w:t>analysis or OCR</w:t>
      </w:r>
      <w:r w:rsidR="178AC7C4">
        <w:t xml:space="preserve">. </w:t>
      </w:r>
      <w:r w:rsidR="768C7CBE">
        <w:t xml:space="preserve">Our review </w:t>
      </w:r>
      <w:r w:rsidR="1DD680F9">
        <w:t xml:space="preserve">includes a discussion of the related problems of </w:t>
      </w:r>
      <w:r w:rsidR="33BC5A41">
        <w:t xml:space="preserve">a) </w:t>
      </w:r>
      <w:r w:rsidR="1DD680F9">
        <w:t xml:space="preserve">data-access to ground-truths, and training data, which are preconditions for </w:t>
      </w:r>
      <w:r w:rsidR="33BC5A41">
        <w:t xml:space="preserve">b) </w:t>
      </w:r>
      <w:r w:rsidR="1DD680F9">
        <w:t xml:space="preserve">reproducibility and ultimately </w:t>
      </w:r>
      <w:r w:rsidR="33BC5A41">
        <w:t xml:space="preserve">c) </w:t>
      </w:r>
      <w:r w:rsidR="74821820">
        <w:t>reusability.</w:t>
      </w:r>
      <w:r w:rsidR="768C7CBE">
        <w:t xml:space="preserve"> </w:t>
      </w:r>
    </w:p>
    <w:p w14:paraId="20881C37" w14:textId="017CBBFC" w:rsidR="00232DCA" w:rsidRDefault="730BD750" w:rsidP="3E924879">
      <w:r>
        <w:t xml:space="preserve">In conclusion, </w:t>
      </w:r>
      <w:r w:rsidR="7DBE6B4F">
        <w:t xml:space="preserve">we contrast the </w:t>
      </w:r>
      <w:r w:rsidR="1A1BBA2B">
        <w:t>impressions that our review generates of common research practices in this area in China with the demands placed on publicly funded research in the EU.</w:t>
      </w:r>
      <w:ins w:id="28" w:author="Duncan Paterson" w:date="2020-12-15T21:21:00Z">
        <w:r w:rsidR="003A249E">
          <w:rPr>
            <w:rStyle w:val="FootnoteReference"/>
          </w:rPr>
          <w:footnoteReference w:id="7"/>
        </w:r>
      </w:ins>
      <w:r w:rsidR="1A1BBA2B">
        <w:t xml:space="preserve"> </w:t>
      </w:r>
      <w:r w:rsidR="65C28AB4">
        <w:t xml:space="preserve">When it comes to </w:t>
      </w:r>
      <w:r w:rsidR="65C28AB4">
        <w:lastRenderedPageBreak/>
        <w:t>adherence with</w:t>
      </w:r>
      <w:r w:rsidR="304108A6">
        <w:t xml:space="preserve"> data management plans</w:t>
      </w:r>
      <w:r w:rsidR="545039E2">
        <w:t>,</w:t>
      </w:r>
      <w:ins w:id="33" w:author="Duncan Paterson" w:date="2020-12-15T21:20:00Z">
        <w:r w:rsidR="003A249E">
          <w:rPr>
            <w:rStyle w:val="FootnoteReference"/>
          </w:rPr>
          <w:footnoteReference w:id="8"/>
        </w:r>
      </w:ins>
      <w:r w:rsidR="304108A6">
        <w:t xml:space="preserve"> </w:t>
      </w:r>
      <w:r w:rsidR="65C28AB4">
        <w:t>and to the creation of</w:t>
      </w:r>
      <w:r w:rsidR="304108A6">
        <w:t xml:space="preserve"> sustainable </w:t>
      </w:r>
      <w:r w:rsidR="65C28AB4">
        <w:t>and</w:t>
      </w:r>
      <w:r w:rsidR="304108A6">
        <w:t xml:space="preserve"> FAIR</w:t>
      </w:r>
      <w:ins w:id="35" w:author="Duncan Paterson" w:date="2020-12-15T21:20:00Z">
        <w:r w:rsidR="003A249E">
          <w:rPr>
            <w:rStyle w:val="FootnoteReference"/>
          </w:rPr>
          <w:footnoteReference w:id="9"/>
        </w:r>
      </w:ins>
      <w:r w:rsidR="304108A6">
        <w:t xml:space="preserve"> </w:t>
      </w:r>
      <w:r w:rsidR="65C28AB4">
        <w:t>research results</w:t>
      </w:r>
      <w:r w:rsidR="461B5FFA">
        <w:t xml:space="preserve"> the main challenges for collaboration with China are indeed procedural, and less the result of the specifics of the Chinese writing system. </w:t>
      </w:r>
    </w:p>
    <w:p w14:paraId="05938544" w14:textId="5CDD2C39" w:rsidR="72C56445" w:rsidRDefault="72C56445" w:rsidP="72C56445"/>
    <w:p w14:paraId="611BD1F6" w14:textId="5D85E626" w:rsidR="3467B338" w:rsidRDefault="3467B338" w:rsidP="72C56445">
      <w:pPr>
        <w:rPr>
          <w:b/>
          <w:bCs/>
        </w:rPr>
      </w:pPr>
      <w:bookmarkStart w:id="40" w:name="_Hlk61988550"/>
      <w:r w:rsidRPr="72C56445">
        <w:rPr>
          <w:b/>
          <w:bCs/>
        </w:rPr>
        <w:t>Figures</w:t>
      </w:r>
    </w:p>
    <w:p w14:paraId="0013CB17" w14:textId="47A78D3A" w:rsidR="00232DCA" w:rsidRDefault="316978A2" w:rsidP="3BB5FDB9">
      <w:r>
        <w:rPr>
          <w:noProof/>
        </w:rPr>
        <w:drawing>
          <wp:inline distT="0" distB="0" distL="0" distR="0" wp14:anchorId="41D05B34" wp14:editId="15781B10">
            <wp:extent cx="4572000" cy="3238500"/>
            <wp:effectExtent l="0" t="0" r="0" b="0"/>
            <wp:docPr id="501671635" name="Picture 5016716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572000" cy="3238500"/>
                    </a:xfrm>
                    <a:prstGeom prst="rect">
                      <a:avLst/>
                    </a:prstGeom>
                  </pic:spPr>
                </pic:pic>
              </a:graphicData>
            </a:graphic>
          </wp:inline>
        </w:drawing>
      </w:r>
      <w:r w:rsidR="6A2144D5">
        <w:t xml:space="preserve"> </w:t>
      </w:r>
    </w:p>
    <w:p w14:paraId="2A6B228C" w14:textId="16801C71" w:rsidR="34B1A6D8" w:rsidRDefault="34B1A6D8" w:rsidP="72C56445">
      <w:pPr>
        <w:rPr>
          <w:rFonts w:ascii="Times New Roman" w:eastAsia="Times New Roman" w:hAnsi="Times New Roman" w:cs="Times New Roman"/>
          <w:sz w:val="24"/>
          <w:szCs w:val="24"/>
        </w:rPr>
      </w:pPr>
      <w:r>
        <w:t xml:space="preserve">Fig. 1: </w:t>
      </w:r>
      <w:r w:rsidR="3FC4E370" w:rsidRPr="72C56445">
        <w:rPr>
          <w:rFonts w:ascii="Times New Roman" w:eastAsia="Times New Roman" w:hAnsi="Times New Roman" w:cs="Times New Roman"/>
          <w:sz w:val="24"/>
          <w:szCs w:val="24"/>
        </w:rPr>
        <w:t xml:space="preserve">A typical complex newspaper page layout: Jing bao </w:t>
      </w:r>
      <w:r w:rsidR="3FC4E370" w:rsidRPr="72C56445">
        <w:rPr>
          <w:rFonts w:ascii="Noto Sans Mono CJK SC Regular" w:eastAsia="Noto Sans Mono CJK SC Regular" w:hAnsi="Noto Sans Mono CJK SC Regular" w:cs="Noto Sans Mono CJK SC Regular"/>
          <w:sz w:val="24"/>
          <w:szCs w:val="24"/>
          <w:lang w:eastAsia="zh-CN"/>
        </w:rPr>
        <w:t>晶報</w:t>
      </w:r>
      <w:r w:rsidR="3FC4E370" w:rsidRPr="72C56445">
        <w:rPr>
          <w:rFonts w:ascii="Times New Roman" w:eastAsia="Times New Roman" w:hAnsi="Times New Roman" w:cs="Times New Roman"/>
          <w:sz w:val="24"/>
          <w:szCs w:val="24"/>
        </w:rPr>
        <w:t xml:space="preserve"> (The Crystal), April 21, 1939, pages 1+4. In ECPO: https://kjc-sv034.kjc.uni-heidelberg.de/ecpo/publications.php?magid=1&amp;isid=20&amp;ispage=1. </w:t>
      </w:r>
    </w:p>
    <w:p w14:paraId="371B1A88" w14:textId="6F65C95F" w:rsidR="00232DCA" w:rsidRDefault="05E47378" w:rsidP="3BB5FDB9">
      <w:r>
        <w:rPr>
          <w:noProof/>
        </w:rPr>
        <w:lastRenderedPageBreak/>
        <w:drawing>
          <wp:inline distT="0" distB="0" distL="0" distR="0" wp14:anchorId="5DAAC6B8" wp14:editId="4CA28C2C">
            <wp:extent cx="4572000" cy="3238500"/>
            <wp:effectExtent l="0" t="0" r="0" b="0"/>
            <wp:docPr id="1680099249" name="Picture 1680099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572000" cy="3238500"/>
                    </a:xfrm>
                    <a:prstGeom prst="rect">
                      <a:avLst/>
                    </a:prstGeom>
                  </pic:spPr>
                </pic:pic>
              </a:graphicData>
            </a:graphic>
          </wp:inline>
        </w:drawing>
      </w:r>
    </w:p>
    <w:p w14:paraId="2FA09D24" w14:textId="220F7FB5" w:rsidR="7BB132CA" w:rsidRDefault="7BB132CA" w:rsidP="72C56445">
      <w:r>
        <w:t xml:space="preserve">Fig. </w:t>
      </w:r>
      <w:r w:rsidR="13BA25D1">
        <w:t>2</w:t>
      </w:r>
      <w:r>
        <w:t>:</w:t>
      </w:r>
      <w:r w:rsidR="2F800FD8" w:rsidRPr="72C56445">
        <w:rPr>
          <w:rFonts w:ascii="Times New Roman" w:eastAsia="Times New Roman" w:hAnsi="Times New Roman" w:cs="Times New Roman"/>
          <w:sz w:val="24"/>
          <w:szCs w:val="24"/>
        </w:rPr>
        <w:t xml:space="preserve"> </w:t>
      </w:r>
      <w:r w:rsidR="50638AA5" w:rsidRPr="72C56445">
        <w:rPr>
          <w:rFonts w:ascii="Times New Roman" w:eastAsia="Times New Roman" w:hAnsi="Times New Roman" w:cs="Times New Roman"/>
          <w:sz w:val="24"/>
          <w:szCs w:val="24"/>
        </w:rPr>
        <w:t>The page fully manually annotated from our ground truth set</w:t>
      </w:r>
      <w:r w:rsidR="7A8E739D" w:rsidRPr="72C56445">
        <w:rPr>
          <w:rFonts w:ascii="Times New Roman" w:eastAsia="Times New Roman" w:hAnsi="Times New Roman" w:cs="Times New Roman"/>
          <w:sz w:val="24"/>
          <w:szCs w:val="24"/>
        </w:rPr>
        <w:t xml:space="preserve"> (orange = article</w:t>
      </w:r>
      <w:r w:rsidR="7B12A5BF" w:rsidRPr="72C56445">
        <w:rPr>
          <w:rFonts w:ascii="Times New Roman" w:eastAsia="Times New Roman" w:hAnsi="Times New Roman" w:cs="Times New Roman"/>
          <w:sz w:val="24"/>
          <w:szCs w:val="24"/>
        </w:rPr>
        <w:t>, blue = image</w:t>
      </w:r>
      <w:r w:rsidR="7A8E739D" w:rsidRPr="72C56445">
        <w:rPr>
          <w:rFonts w:ascii="Times New Roman" w:eastAsia="Times New Roman" w:hAnsi="Times New Roman" w:cs="Times New Roman"/>
          <w:sz w:val="24"/>
          <w:szCs w:val="24"/>
        </w:rPr>
        <w:t>, green = advertisement</w:t>
      </w:r>
      <w:r w:rsidR="1AC97770" w:rsidRPr="72C56445">
        <w:rPr>
          <w:rFonts w:ascii="Times New Roman" w:eastAsia="Times New Roman" w:hAnsi="Times New Roman" w:cs="Times New Roman"/>
          <w:sz w:val="24"/>
          <w:szCs w:val="24"/>
        </w:rPr>
        <w:t>, purple = header and marginalia</w:t>
      </w:r>
      <w:r w:rsidR="7A8E739D" w:rsidRPr="72C56445">
        <w:rPr>
          <w:rFonts w:ascii="Times New Roman" w:eastAsia="Times New Roman" w:hAnsi="Times New Roman" w:cs="Times New Roman"/>
          <w:sz w:val="24"/>
          <w:szCs w:val="24"/>
        </w:rPr>
        <w:t>)</w:t>
      </w:r>
      <w:r w:rsidR="50638AA5" w:rsidRPr="72C56445">
        <w:rPr>
          <w:rFonts w:ascii="Times New Roman" w:eastAsia="Times New Roman" w:hAnsi="Times New Roman" w:cs="Times New Roman"/>
          <w:sz w:val="24"/>
          <w:szCs w:val="24"/>
        </w:rPr>
        <w:t xml:space="preserve">. </w:t>
      </w:r>
      <w:r w:rsidR="2F800FD8" w:rsidRPr="72C56445">
        <w:rPr>
          <w:rFonts w:ascii="Times New Roman" w:eastAsia="Times New Roman" w:hAnsi="Times New Roman" w:cs="Times New Roman"/>
          <w:sz w:val="24"/>
          <w:szCs w:val="24"/>
        </w:rPr>
        <w:t xml:space="preserve">Jing bao </w:t>
      </w:r>
      <w:r w:rsidR="2F800FD8" w:rsidRPr="72C56445">
        <w:rPr>
          <w:rFonts w:ascii="Noto Sans Mono CJK SC Regular" w:eastAsia="Noto Sans Mono CJK SC Regular" w:hAnsi="Noto Sans Mono CJK SC Regular" w:cs="Noto Sans Mono CJK SC Regular"/>
          <w:sz w:val="24"/>
          <w:szCs w:val="24"/>
          <w:lang w:eastAsia="zh-CN"/>
        </w:rPr>
        <w:t>晶報</w:t>
      </w:r>
      <w:r w:rsidR="2F800FD8" w:rsidRPr="72C56445">
        <w:rPr>
          <w:rFonts w:ascii="Times New Roman" w:eastAsia="Times New Roman" w:hAnsi="Times New Roman" w:cs="Times New Roman"/>
          <w:sz w:val="24"/>
          <w:szCs w:val="24"/>
        </w:rPr>
        <w:t xml:space="preserve"> (The Crystal), April 21, 1939, pages 1+4.</w:t>
      </w:r>
    </w:p>
    <w:p w14:paraId="0B61F860" w14:textId="256100FB" w:rsidR="00232DCA" w:rsidRDefault="316978A2" w:rsidP="3BB5FDB9">
      <w:r>
        <w:rPr>
          <w:noProof/>
        </w:rPr>
        <w:drawing>
          <wp:inline distT="0" distB="0" distL="0" distR="0" wp14:anchorId="4DEC3DC9" wp14:editId="38CFC308">
            <wp:extent cx="4572000" cy="3238500"/>
            <wp:effectExtent l="0" t="0" r="0" b="0"/>
            <wp:docPr id="1147623229" name="Picture 1147623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572000" cy="3238500"/>
                    </a:xfrm>
                    <a:prstGeom prst="rect">
                      <a:avLst/>
                    </a:prstGeom>
                  </pic:spPr>
                </pic:pic>
              </a:graphicData>
            </a:graphic>
          </wp:inline>
        </w:drawing>
      </w:r>
    </w:p>
    <w:p w14:paraId="56DCB684" w14:textId="628428E3" w:rsidR="00232DCA" w:rsidRDefault="115D4C3F" w:rsidP="3BB5FDB9">
      <w:r>
        <w:t>Fig. 3:</w:t>
      </w:r>
      <w:r w:rsidR="773487CF">
        <w:t xml:space="preserve"> </w:t>
      </w:r>
      <w:r w:rsidR="773487CF" w:rsidRPr="72C56445">
        <w:rPr>
          <w:rFonts w:ascii="Times New Roman" w:eastAsia="Times New Roman" w:hAnsi="Times New Roman" w:cs="Times New Roman"/>
          <w:sz w:val="24"/>
          <w:szCs w:val="24"/>
        </w:rPr>
        <w:t xml:space="preserve">Detection of content types using </w:t>
      </w:r>
      <w:proofErr w:type="spellStart"/>
      <w:r w:rsidR="773487CF" w:rsidRPr="72C56445">
        <w:rPr>
          <w:rFonts w:ascii="Times New Roman" w:eastAsia="Times New Roman" w:hAnsi="Times New Roman" w:cs="Times New Roman"/>
          <w:sz w:val="24"/>
          <w:szCs w:val="24"/>
        </w:rPr>
        <w:t>dhSegment</w:t>
      </w:r>
      <w:proofErr w:type="spellEnd"/>
      <w:r w:rsidR="773487CF" w:rsidRPr="72C56445">
        <w:rPr>
          <w:rFonts w:ascii="Times New Roman" w:eastAsia="Times New Roman" w:hAnsi="Times New Roman" w:cs="Times New Roman"/>
          <w:sz w:val="24"/>
          <w:szCs w:val="24"/>
        </w:rPr>
        <w:t xml:space="preserve">: advertisements and images ignored, </w:t>
      </w:r>
      <w:r w:rsidR="72E3BEF4" w:rsidRPr="72C56445">
        <w:rPr>
          <w:rFonts w:ascii="Times New Roman" w:eastAsia="Times New Roman" w:hAnsi="Times New Roman" w:cs="Times New Roman"/>
          <w:sz w:val="24"/>
          <w:szCs w:val="24"/>
        </w:rPr>
        <w:t>orange = text (</w:t>
      </w:r>
      <w:proofErr w:type="spellStart"/>
      <w:r w:rsidR="72E3BEF4" w:rsidRPr="72C56445">
        <w:rPr>
          <w:rFonts w:ascii="Times New Roman" w:eastAsia="Times New Roman" w:hAnsi="Times New Roman" w:cs="Times New Roman"/>
          <w:sz w:val="24"/>
          <w:szCs w:val="24"/>
        </w:rPr>
        <w:t>i</w:t>
      </w:r>
      <w:proofErr w:type="spellEnd"/>
      <w:r w:rsidR="72E3BEF4" w:rsidRPr="72C56445">
        <w:rPr>
          <w:rFonts w:ascii="Times New Roman" w:eastAsia="Times New Roman" w:hAnsi="Times New Roman" w:cs="Times New Roman"/>
          <w:sz w:val="24"/>
          <w:szCs w:val="24"/>
        </w:rPr>
        <w:t xml:space="preserve">. e. “articles”), </w:t>
      </w:r>
      <w:r w:rsidR="773487CF" w:rsidRPr="72C56445">
        <w:rPr>
          <w:rFonts w:ascii="Times New Roman" w:eastAsia="Times New Roman" w:hAnsi="Times New Roman" w:cs="Times New Roman"/>
          <w:sz w:val="24"/>
          <w:szCs w:val="24"/>
        </w:rPr>
        <w:t xml:space="preserve">purple = header and marginalia. Jing bao </w:t>
      </w:r>
      <w:r w:rsidR="773487CF" w:rsidRPr="72C56445">
        <w:rPr>
          <w:rFonts w:ascii="Noto Sans Mono CJK SC Regular" w:eastAsia="Noto Sans Mono CJK SC Regular" w:hAnsi="Noto Sans Mono CJK SC Regular" w:cs="Noto Sans Mono CJK SC Regular"/>
          <w:sz w:val="24"/>
          <w:szCs w:val="24"/>
          <w:lang w:eastAsia="zh-CN"/>
        </w:rPr>
        <w:t>晶報</w:t>
      </w:r>
      <w:r w:rsidR="773487CF" w:rsidRPr="72C56445">
        <w:rPr>
          <w:rFonts w:ascii="Times New Roman" w:eastAsia="Times New Roman" w:hAnsi="Times New Roman" w:cs="Times New Roman"/>
          <w:sz w:val="24"/>
          <w:szCs w:val="24"/>
        </w:rPr>
        <w:t xml:space="preserve"> (The Crystal), April 21, 1939, pages 1+4.</w:t>
      </w:r>
    </w:p>
    <w:bookmarkEnd w:id="40"/>
    <w:p w14:paraId="53969245" w14:textId="52D290EB" w:rsidR="00232DCA" w:rsidRDefault="00232DCA" w:rsidP="3BB5FDB9"/>
    <w:p w14:paraId="1591B7E1" w14:textId="1C8EF252" w:rsidR="00232DCA" w:rsidRDefault="316978A2" w:rsidP="3BB5FDB9">
      <w:pPr>
        <w:rPr>
          <w:rFonts w:ascii="Calibri" w:eastAsia="Calibri" w:hAnsi="Calibri" w:cs="Calibri"/>
        </w:rPr>
      </w:pPr>
      <w:r w:rsidRPr="72C56445">
        <w:rPr>
          <w:rFonts w:ascii="Calibri" w:eastAsia="Calibri" w:hAnsi="Calibri" w:cs="Calibri"/>
          <w:b/>
          <w:bCs/>
        </w:rPr>
        <w:t xml:space="preserve">References </w:t>
      </w:r>
      <w:r w:rsidRPr="72C56445">
        <w:rPr>
          <w:rFonts w:ascii="Calibri" w:eastAsia="Calibri" w:hAnsi="Calibri" w:cs="Calibri"/>
        </w:rPr>
        <w:t>(</w:t>
      </w:r>
      <w:r w:rsidR="5055518B" w:rsidRPr="72C56445">
        <w:rPr>
          <w:rFonts w:ascii="Calibri" w:eastAsia="Calibri" w:hAnsi="Calibri" w:cs="Calibri"/>
        </w:rPr>
        <w:t>selection of Chinese research articles</w:t>
      </w:r>
      <w:r w:rsidRPr="72C56445">
        <w:rPr>
          <w:rFonts w:ascii="Calibri" w:eastAsia="Calibri" w:hAnsi="Calibri" w:cs="Calibri"/>
        </w:rPr>
        <w:t>):</w:t>
      </w:r>
    </w:p>
    <w:p w14:paraId="538B6EA5" w14:textId="14EFD64B" w:rsidR="00232DCA" w:rsidRDefault="316978A2" w:rsidP="3BB5FDB9">
      <w:pPr>
        <w:rPr>
          <w:lang w:eastAsia="zh-CN"/>
        </w:rPr>
      </w:pPr>
      <w:r w:rsidRPr="3BB5FDB9">
        <w:rPr>
          <w:rFonts w:ascii="Calibri" w:eastAsia="Calibri" w:hAnsi="Calibri" w:cs="Calibri"/>
          <w:lang w:eastAsia="zh-CN"/>
        </w:rPr>
        <w:t>张玮. “民国报纸数字化验收常见问题研究——以国家图书馆为例.” 图书情报研究, no. 3 (2019): 72–79.</w:t>
      </w:r>
    </w:p>
    <w:p w14:paraId="7E49A087" w14:textId="17E56740" w:rsidR="00232DCA" w:rsidRDefault="316978A2" w:rsidP="3BB5FDB9">
      <w:pPr>
        <w:rPr>
          <w:lang w:eastAsia="zh-CN"/>
        </w:rPr>
      </w:pPr>
      <w:r w:rsidRPr="3BB5FDB9">
        <w:rPr>
          <w:rFonts w:ascii="Calibri" w:eastAsia="Calibri" w:hAnsi="Calibri" w:cs="Calibri"/>
          <w:lang w:eastAsia="zh-CN"/>
        </w:rPr>
        <w:t xml:space="preserve">方自金. “民国报纸影印出版的现状、问题与建议.” 出版参考 2019, no. 6 (2019). </w:t>
      </w:r>
      <w:hyperlink r:id="rId23">
        <w:r w:rsidRPr="3BB5FDB9">
          <w:rPr>
            <w:rStyle w:val="Hyperlink"/>
            <w:rFonts w:ascii="Calibri" w:eastAsia="Calibri" w:hAnsi="Calibri" w:cs="Calibri"/>
            <w:lang w:eastAsia="zh-CN"/>
          </w:rPr>
          <w:t>www.sohu.com/a/330753909_488898</w:t>
        </w:r>
      </w:hyperlink>
      <w:r w:rsidRPr="3BB5FDB9">
        <w:rPr>
          <w:rFonts w:ascii="Calibri" w:eastAsia="Calibri" w:hAnsi="Calibri" w:cs="Calibri"/>
          <w:lang w:eastAsia="zh-CN"/>
        </w:rPr>
        <w:t>.</w:t>
      </w:r>
    </w:p>
    <w:p w14:paraId="26AC8580" w14:textId="1AE1FE90" w:rsidR="00232DCA" w:rsidRDefault="316978A2" w:rsidP="3BB5FDB9">
      <w:pPr>
        <w:rPr>
          <w:lang w:eastAsia="zh-CN"/>
        </w:rPr>
      </w:pPr>
      <w:r w:rsidRPr="3BB5FDB9">
        <w:rPr>
          <w:rFonts w:ascii="Calibri" w:eastAsia="Calibri" w:hAnsi="Calibri" w:cs="Calibri"/>
          <w:lang w:eastAsia="zh-CN"/>
        </w:rPr>
        <w:t>郭薇, and 任思琪. “报纸数字对象模型设计与应用——以上海图书馆《全国报刊索引》平台为例.” 图书馆杂志 2018, no. 7 (2018): 41–52.</w:t>
      </w:r>
    </w:p>
    <w:p w14:paraId="424507D8" w14:textId="7F89CE54" w:rsidR="00232DCA" w:rsidRDefault="316978A2" w:rsidP="3BB5FDB9">
      <w:pPr>
        <w:rPr>
          <w:lang w:eastAsia="zh-CN"/>
        </w:rPr>
      </w:pPr>
      <w:r w:rsidRPr="3BB5FDB9">
        <w:rPr>
          <w:rFonts w:ascii="Calibri" w:eastAsia="Calibri" w:hAnsi="Calibri" w:cs="Calibri"/>
          <w:lang w:eastAsia="zh-CN"/>
        </w:rPr>
        <w:t>杨海林. “基于深度学习的古籍文字识别和检测.” 硕士. 华南理工大学. 2019.</w:t>
      </w:r>
    </w:p>
    <w:p w14:paraId="6C465D03" w14:textId="216AF157" w:rsidR="00232DCA" w:rsidRDefault="316978A2" w:rsidP="3BB5FDB9">
      <w:pPr>
        <w:rPr>
          <w:rFonts w:ascii="Calibri" w:eastAsia="Calibri" w:hAnsi="Calibri" w:cs="Calibri"/>
          <w:lang w:eastAsia="zh-CN"/>
        </w:rPr>
      </w:pPr>
      <w:r w:rsidRPr="3BB5FDB9">
        <w:rPr>
          <w:rFonts w:ascii="Calibri" w:eastAsia="Calibri" w:hAnsi="Calibri" w:cs="Calibri"/>
          <w:lang w:eastAsia="zh-CN"/>
        </w:rPr>
        <w:t>郭利敏, 葛亮, and 刘悦如. “卷积神经网络在古籍汉字识别中的应用实践.” 图书馆论坛 39, no. 10 (2019): 142–48.</w:t>
      </w:r>
    </w:p>
    <w:p w14:paraId="6C99B8EC" w14:textId="4F35CB7B" w:rsidR="2FE1CED5" w:rsidRDefault="2FE1CED5" w:rsidP="2FE1CED5">
      <w:pPr>
        <w:rPr>
          <w:rFonts w:ascii="Calibri" w:eastAsia="Calibri" w:hAnsi="Calibri" w:cs="Calibri"/>
          <w:lang w:eastAsia="zh-CN"/>
        </w:rPr>
      </w:pPr>
    </w:p>
    <w:p w14:paraId="6AA08BB8" w14:textId="46FAE607" w:rsidR="00056161" w:rsidRDefault="41505979">
      <w:pPr>
        <w:rPr>
          <w:lang w:eastAsia="zh-CN"/>
        </w:rPr>
      </w:pPr>
      <w:bookmarkStart w:id="41" w:name="_Hlk61988565"/>
      <w:bookmarkStart w:id="42" w:name="_GoBack"/>
      <w:r w:rsidRPr="3BB5FDB9">
        <w:rPr>
          <w:rFonts w:ascii="Calibri" w:eastAsia="Calibri" w:hAnsi="Calibri" w:cs="Calibri"/>
          <w:b/>
          <w:bCs/>
          <w:lang w:eastAsia="zh-CN"/>
        </w:rPr>
        <w:t>Bibliography</w:t>
      </w:r>
    </w:p>
    <w:p w14:paraId="3C1A851A" w14:textId="46FAE607" w:rsidR="005810A0" w:rsidRPr="005810A0" w:rsidRDefault="00056161" w:rsidP="005810A0">
      <w:pPr>
        <w:pStyle w:val="Bibliography"/>
        <w:rPr>
          <w:rFonts w:ascii="Calibri" w:hAnsi="Calibri" w:cs="Calibri"/>
          <w:lang w:val="en-GB"/>
        </w:rPr>
      </w:pPr>
      <w:r w:rsidRPr="3BB5FDB9">
        <w:rPr>
          <w:rFonts w:ascii="Calibri" w:eastAsia="Calibri" w:hAnsi="Calibri" w:cs="Calibri"/>
          <w:lang w:eastAsia="zh-CN"/>
        </w:rPr>
        <w:fldChar w:fldCharType="begin"/>
      </w:r>
      <w:r>
        <w:rPr>
          <w:rFonts w:ascii="Calibri" w:eastAsia="Calibri" w:hAnsi="Calibri" w:cs="Calibri"/>
          <w:lang w:eastAsia="zh-CN"/>
        </w:rPr>
        <w:instrText xml:space="preserve"> ADDIN ZOTERO_BIBL {"uncited":[],"omitted":[],"custom":[]} CSL_BIBLIOGRAPHY </w:instrText>
      </w:r>
      <w:r w:rsidRPr="3BB5FDB9">
        <w:rPr>
          <w:rFonts w:ascii="Calibri" w:eastAsia="Calibri" w:hAnsi="Calibri" w:cs="Calibri"/>
          <w:lang w:eastAsia="zh-CN"/>
        </w:rPr>
        <w:fldChar w:fldCharType="separate"/>
      </w:r>
      <w:r w:rsidR="005810A0" w:rsidRPr="005810A0">
        <w:rPr>
          <w:rFonts w:ascii="Calibri" w:hAnsi="Calibri" w:cs="Calibri"/>
          <w:lang w:val="en-GB"/>
        </w:rPr>
        <w:t xml:space="preserve">Ares Oliveira, Sofia, Benoit Seguin, and Frederic Kaplan. “DhSegment: A Generic Deep-Learning Approach for Document Segmentation.” In </w:t>
      </w:r>
      <w:r w:rsidR="005810A0" w:rsidRPr="005810A0">
        <w:rPr>
          <w:rFonts w:ascii="Calibri" w:hAnsi="Calibri" w:cs="Calibri"/>
          <w:i/>
          <w:iCs/>
          <w:lang w:val="en-GB"/>
        </w:rPr>
        <w:t>2018 16th International Conference on Frontiers in Handwriting Recognition (ICFHR)</w:t>
      </w:r>
      <w:r w:rsidR="005810A0" w:rsidRPr="005810A0">
        <w:rPr>
          <w:rFonts w:ascii="Calibri" w:hAnsi="Calibri" w:cs="Calibri"/>
          <w:lang w:val="en-GB"/>
        </w:rPr>
        <w:t>, 7–12. IEEE, 2018. https://doi.org/10.1109/ICFHR-2018.2018.00011.</w:t>
      </w:r>
    </w:p>
    <w:p w14:paraId="60710EB6" w14:textId="46FAE607" w:rsidR="005810A0" w:rsidRPr="005810A0" w:rsidRDefault="005810A0" w:rsidP="005810A0">
      <w:pPr>
        <w:pStyle w:val="Bibliography"/>
        <w:rPr>
          <w:rFonts w:ascii="Calibri" w:hAnsi="Calibri" w:cs="Calibri"/>
          <w:lang w:val="en-GB"/>
        </w:rPr>
      </w:pPr>
      <w:r w:rsidRPr="005810A0">
        <w:rPr>
          <w:rFonts w:ascii="Calibri" w:hAnsi="Calibri" w:cs="Calibri"/>
          <w:lang w:val="en-GB"/>
        </w:rPr>
        <w:t xml:space="preserve">Arnold, Matthias. “Multilingual Research Projects: Challenges for Making Use of Standards, Authority Files, and Character Recognition.” </w:t>
      </w:r>
      <w:r w:rsidRPr="005810A0">
        <w:rPr>
          <w:rFonts w:ascii="Calibri" w:hAnsi="Calibri" w:cs="Calibri"/>
          <w:i/>
          <w:iCs/>
          <w:lang w:val="en-GB"/>
        </w:rPr>
        <w:t>Digital Studies / Le Champ Numérique</w:t>
      </w:r>
      <w:r w:rsidRPr="005810A0">
        <w:rPr>
          <w:rFonts w:ascii="Calibri" w:hAnsi="Calibri" w:cs="Calibri"/>
          <w:lang w:val="en-GB"/>
        </w:rPr>
        <w:t xml:space="preserve"> 11 (2021).</w:t>
      </w:r>
    </w:p>
    <w:p w14:paraId="6C4E34E8" w14:textId="46FAE607" w:rsidR="005810A0" w:rsidRPr="005810A0" w:rsidRDefault="005810A0" w:rsidP="005810A0">
      <w:pPr>
        <w:pStyle w:val="Bibliography"/>
        <w:rPr>
          <w:rFonts w:ascii="Calibri" w:hAnsi="Calibri" w:cs="Calibri"/>
          <w:lang w:val="en-GB"/>
        </w:rPr>
      </w:pPr>
      <w:r w:rsidRPr="005810A0">
        <w:rPr>
          <w:rFonts w:ascii="Calibri" w:hAnsi="Calibri" w:cs="Calibri"/>
          <w:lang w:val="en-GB"/>
        </w:rPr>
        <w:t xml:space="preserve">Arnold, Matthias, and Lena Hessel. “Transforming Data Silos into Knowledge: Early Chinese Periodicals Online (ECPO).” In </w:t>
      </w:r>
      <w:r w:rsidRPr="005810A0">
        <w:rPr>
          <w:rFonts w:ascii="Calibri" w:hAnsi="Calibri" w:cs="Calibri"/>
          <w:i/>
          <w:iCs/>
          <w:lang w:val="en-GB"/>
        </w:rPr>
        <w:t>Heuveline, Vincent , Gebhart, Fabian Und Mohammadianbisheh, Nina (Hrsg.): E-Science-Tage 2019: Data to Knowledge</w:t>
      </w:r>
      <w:r w:rsidRPr="005810A0">
        <w:rPr>
          <w:rFonts w:ascii="Calibri" w:hAnsi="Calibri" w:cs="Calibri"/>
          <w:lang w:val="en-GB"/>
        </w:rPr>
        <w:t>, 95–109. Heidelberg: heiBOOKS, 2020. https://doi.org/10.11588/heibooks.598.c8420.</w:t>
      </w:r>
    </w:p>
    <w:p w14:paraId="0F508B7D" w14:textId="46FAE607" w:rsidR="005810A0" w:rsidRPr="005810A0" w:rsidRDefault="005810A0" w:rsidP="005810A0">
      <w:pPr>
        <w:pStyle w:val="Bibliography"/>
        <w:rPr>
          <w:rFonts w:ascii="Calibri" w:hAnsi="Calibri" w:cs="Calibri"/>
          <w:lang w:val="en-GB"/>
        </w:rPr>
      </w:pPr>
      <w:r w:rsidRPr="005810A0">
        <w:rPr>
          <w:rFonts w:ascii="Calibri" w:hAnsi="Calibri" w:cs="Calibri"/>
          <w:lang w:val="en-GB"/>
        </w:rPr>
        <w:t>European Research Council (ERC). “Guidelines on Implementation of Open Access to Scientific Publications and Research Data,” April 21, 2017. https://ec.europa.eu/research/participants/data/ref/h2020/other/hi/oa-pilot/h2020-hi-erc-oa-guide_en.pdf.</w:t>
      </w:r>
    </w:p>
    <w:p w14:paraId="200400C5" w14:textId="46FAE607" w:rsidR="005810A0" w:rsidRPr="005810A0" w:rsidRDefault="005810A0" w:rsidP="005810A0">
      <w:pPr>
        <w:pStyle w:val="Bibliography"/>
        <w:rPr>
          <w:rFonts w:ascii="Calibri" w:hAnsi="Calibri" w:cs="Calibri"/>
          <w:lang w:val="en-GB"/>
        </w:rPr>
      </w:pPr>
      <w:r w:rsidRPr="005810A0">
        <w:rPr>
          <w:rFonts w:ascii="Calibri" w:hAnsi="Calibri" w:cs="Calibri"/>
          <w:lang w:val="en-GB"/>
        </w:rPr>
        <w:t>Liebl, Bernhard, and Manuel Burghardt. “An Evaluation of DNN Architectures for Page Segmentation of Historical Newspapers,” April 15, 2020. https://arxiv.org/abs/2004.07317v1.</w:t>
      </w:r>
    </w:p>
    <w:p w14:paraId="549E4E8C" w14:textId="46FAE607" w:rsidR="005810A0" w:rsidRPr="005810A0" w:rsidRDefault="005810A0" w:rsidP="005810A0">
      <w:pPr>
        <w:pStyle w:val="Bibliography"/>
        <w:rPr>
          <w:rFonts w:ascii="Calibri" w:hAnsi="Calibri" w:cs="Calibri"/>
          <w:lang w:val="en-GB"/>
        </w:rPr>
      </w:pPr>
      <w:r w:rsidRPr="005810A0">
        <w:rPr>
          <w:rFonts w:ascii="Calibri" w:hAnsi="Calibri" w:cs="Calibri"/>
          <w:lang w:val="de-DE"/>
        </w:rPr>
        <w:t xml:space="preserve">Wilkinson, Mark D., Michel Dumontier, IJsbrand Jan Aalbersberg, Gabrielle Appleton, Myles Axton, Arie Baak, Niklas Blomberg, et al. </w:t>
      </w:r>
      <w:r w:rsidRPr="005810A0">
        <w:rPr>
          <w:rFonts w:ascii="Calibri" w:hAnsi="Calibri" w:cs="Calibri"/>
          <w:lang w:val="en-GB"/>
        </w:rPr>
        <w:t xml:space="preserve">“The FAIR Guiding Principles for Scientific Data Management and Stewardship.” </w:t>
      </w:r>
      <w:r w:rsidRPr="005810A0">
        <w:rPr>
          <w:rFonts w:ascii="Calibri" w:hAnsi="Calibri" w:cs="Calibri"/>
          <w:i/>
          <w:iCs/>
          <w:lang w:val="en-GB"/>
        </w:rPr>
        <w:t>Scientific Data</w:t>
      </w:r>
      <w:r w:rsidRPr="005810A0">
        <w:rPr>
          <w:rFonts w:ascii="Calibri" w:hAnsi="Calibri" w:cs="Calibri"/>
          <w:lang w:val="en-GB"/>
        </w:rPr>
        <w:t xml:space="preserve"> 3, no. 1 (March 15, 2016): 160018. https://doi.org/10.1038/sdata.2016.18.</w:t>
      </w:r>
    </w:p>
    <w:p w14:paraId="43E04631" w14:textId="3CB22319" w:rsidR="2FE1CED5" w:rsidRDefault="00056161" w:rsidP="2FE1CED5">
      <w:pPr>
        <w:rPr>
          <w:rFonts w:ascii="Calibri" w:eastAsia="Calibri" w:hAnsi="Calibri" w:cs="Calibri"/>
          <w:lang w:eastAsia="zh-CN"/>
        </w:rPr>
      </w:pPr>
      <w:r w:rsidRPr="3BB5FDB9">
        <w:rPr>
          <w:rFonts w:ascii="Calibri" w:eastAsia="Calibri" w:hAnsi="Calibri" w:cs="Calibri"/>
          <w:lang w:eastAsia="zh-CN"/>
        </w:rPr>
        <w:fldChar w:fldCharType="end"/>
      </w:r>
      <w:bookmarkEnd w:id="41"/>
      <w:bookmarkEnd w:id="42"/>
    </w:p>
    <w:p w14:paraId="2ED5978D" w14:textId="734CE4FD" w:rsidR="1C6C4DDC" w:rsidRDefault="1C6C4DDC" w:rsidP="3BB5FDB9">
      <w:pPr>
        <w:rPr>
          <w:rFonts w:ascii="Calibri" w:eastAsia="Calibri" w:hAnsi="Calibri" w:cs="Calibri"/>
          <w:b/>
          <w:bCs/>
        </w:rPr>
      </w:pPr>
    </w:p>
    <w:p w14:paraId="2D6B9417" w14:textId="76126F7A" w:rsidR="1C6C4DDC" w:rsidRDefault="1C6C4DDC" w:rsidP="3BB5FDB9">
      <w:pPr>
        <w:rPr>
          <w:rFonts w:ascii="Calibri" w:eastAsia="Calibri" w:hAnsi="Calibri" w:cs="Calibri"/>
          <w:b/>
          <w:bCs/>
        </w:rPr>
      </w:pPr>
    </w:p>
    <w:p w14:paraId="7D339261" w14:textId="3CDCF22E" w:rsidR="1C6C4DDC" w:rsidRDefault="1C6C4DDC" w:rsidP="3BB5FDB9">
      <w:pPr>
        <w:rPr>
          <w:rFonts w:ascii="Calibri" w:eastAsia="Calibri" w:hAnsi="Calibri" w:cs="Calibri"/>
          <w:b/>
          <w:bCs/>
        </w:rPr>
      </w:pPr>
    </w:p>
    <w:p w14:paraId="11A6B5D3" w14:textId="509871DA" w:rsidR="1C6C4DDC" w:rsidRDefault="1C6C4DDC" w:rsidP="3BB5FDB9"/>
    <w:p w14:paraId="7DCC2930" w14:textId="39BF7426" w:rsidR="1C6C4DDC" w:rsidRDefault="0C5A6056" w:rsidP="2FE1CED5">
      <w:r>
        <w:lastRenderedPageBreak/>
        <w:t xml:space="preserve">Researchers in Europe are following quite </w:t>
      </w:r>
      <w:commentRangeStart w:id="43"/>
      <w:r>
        <w:t>strict guidelines</w:t>
      </w:r>
      <w:commentRangeEnd w:id="43"/>
      <w:r w:rsidR="1C6C4DDC">
        <w:rPr>
          <w:rStyle w:val="CommentReference"/>
        </w:rPr>
        <w:commentReference w:id="43"/>
      </w:r>
      <w:r>
        <w:t xml:space="preserve"> in their research:</w:t>
      </w:r>
      <w:r w:rsidR="1C6C4DDC" w:rsidRPr="3BB5FDB9">
        <w:rPr>
          <w:rStyle w:val="FootnoteReference"/>
        </w:rPr>
        <w:footnoteReference w:id="10"/>
      </w:r>
      <w:r>
        <w:t xml:space="preserve"> Project applications require data management plans</w:t>
      </w:r>
      <w:r w:rsidR="1C6C4DDC" w:rsidRPr="3BB5FDB9">
        <w:rPr>
          <w:rStyle w:val="FootnoteReference"/>
        </w:rPr>
        <w:footnoteReference w:id="11"/>
      </w:r>
      <w:r>
        <w:t>, outcome should be sustainable and follow the FAIR guiding principles</w:t>
      </w:r>
      <w:r w:rsidR="1C6C4DDC" w:rsidRPr="3BB5FDB9">
        <w:rPr>
          <w:rStyle w:val="FootnoteReference"/>
        </w:rPr>
        <w:footnoteReference w:id="12"/>
      </w:r>
      <w:r>
        <w:t xml:space="preserve"> including open access not only to the papers, but also the data sets, models, code/algorithms, and outcome of experiments. These principles also apply to DH research in East Asian Studies. </w:t>
      </w:r>
    </w:p>
    <w:p w14:paraId="3C87B92C" w14:textId="74FE9226" w:rsidR="1C6C4DDC" w:rsidRDefault="1C6C4DDC" w:rsidP="2FE1CED5">
      <w:r w:rsidRPr="3BB5FDB9">
        <w:rPr>
          <w:rStyle w:val="FootnoteReference"/>
        </w:rPr>
        <w:footnoteReference w:id="13"/>
      </w:r>
      <w:r w:rsidR="0C5A6056">
        <w:t>We are developing workflows to automatically process newspaper image scans to machine readable full text. To do so, we experimented with crowd-sourcing, pattern recognition, and machine-learning. We created ground truth data and use them with neural networks.</w:t>
      </w:r>
      <w:r w:rsidRPr="3BB5FDB9">
        <w:rPr>
          <w:rStyle w:val="FootnoteReference"/>
        </w:rPr>
        <w:footnoteReference w:id="14"/>
      </w:r>
      <w:r w:rsidR="0C5A6056">
        <w:t xml:space="preserve"> To situate our approaches within the landscape of ongoing research we attempted to get an overview of the state of the field. We wanted to find out about good (if not “best”) practice, perhaps find papers discussing existing data models, look into their data sets to possibly re-use them, or compare their results to adopt and possibly improve them. </w:t>
      </w:r>
    </w:p>
    <w:p w14:paraId="4D860869" w14:textId="76C4AFA5" w:rsidR="1C6C4DDC" w:rsidRDefault="0C5A6056" w:rsidP="2FE1CED5">
      <w:r>
        <w:t xml:space="preserve">Our hypothesis is that – similar to DH studies in the western world - there are numerous projects applying OCR technologies and-more recently-neural networks. We present our investigations in Chinese language research papers and illustrate some of the hurdles and pitfalls we encountered. </w:t>
      </w:r>
    </w:p>
    <w:p w14:paraId="025EB31F" w14:textId="04A3C596" w:rsidR="1C6C4DDC" w:rsidRDefault="0C5A6056" w:rsidP="2FE1CED5">
      <w:r>
        <w:t xml:space="preserve">The paper gives an overview of our findings. We faced a number of challenges during this process. One aspect is accessibility: this begins with simple exercises like searching for relevant publications. </w:t>
      </w:r>
      <w:r w:rsidRPr="3BB5FDB9">
        <w:rPr>
          <w:highlight w:val="lightGray"/>
        </w:rPr>
        <w:t>Where is current DH research from East Asia published? How and by whom can it be accessed?</w:t>
      </w:r>
      <w:r>
        <w:t xml:space="preserve"> This may sound trivial, but although large academic research platforms like the China National Knowledge Infrastructure </w:t>
      </w:r>
      <w:proofErr w:type="spellStart"/>
      <w:proofErr w:type="gramStart"/>
      <w:r>
        <w:t>中国知网</w:t>
      </w:r>
      <w:proofErr w:type="spellEnd"/>
      <w:r>
        <w:t xml:space="preserve">  (</w:t>
      </w:r>
      <w:proofErr w:type="gramEnd"/>
      <w:r>
        <w:t>CNKI)</w:t>
      </w:r>
      <w:r w:rsidR="1C6C4DDC" w:rsidRPr="3BB5FDB9">
        <w:rPr>
          <w:rStyle w:val="FootnoteReference"/>
        </w:rPr>
        <w:footnoteReference w:id="15"/>
      </w:r>
      <w:r>
        <w:t xml:space="preserve"> can be used within Europe, not all providers offer all CNKI data sets, even if they are provided by national services like </w:t>
      </w:r>
      <w:proofErr w:type="spellStart"/>
      <w:r>
        <w:t>CrossAsia</w:t>
      </w:r>
      <w:proofErr w:type="spellEnd"/>
      <w:r w:rsidR="1C6C4DDC" w:rsidRPr="3BB5FDB9">
        <w:rPr>
          <w:rStyle w:val="FootnoteReference"/>
        </w:rPr>
        <w:footnoteReference w:id="16"/>
      </w:r>
      <w:r>
        <w:t xml:space="preserve"> in Germany. </w:t>
      </w:r>
    </w:p>
    <w:p w14:paraId="529A77C6" w14:textId="3CDA2B79" w:rsidR="1C6C4DDC" w:rsidRDefault="0C5A6056" w:rsidP="2FE1CED5">
      <w:r>
        <w:t xml:space="preserve">The next aspects are reproducibility and re-usability: </w:t>
      </w:r>
      <w:r w:rsidRPr="3BB5FDB9">
        <w:rPr>
          <w:highlight w:val="lightGray"/>
        </w:rPr>
        <w:t>if papers are accessible, is this also true for the systems and platforms the authors introduce? If researchers introduced data sets or data models - are they available to reproduce the results or re-use the methodology?</w:t>
      </w:r>
      <w:r>
        <w:t xml:space="preserve"> Even if these rather technical issues are solved and papers, data sets or models can be re-used, there still may exist some structural pitfalls and implications in relation to the inter-continental data sharing.</w:t>
      </w:r>
    </w:p>
    <w:p w14:paraId="62573A55" w14:textId="15217306" w:rsidR="1C6C4DDC" w:rsidRDefault="0C5A6056" w:rsidP="3BB5FDB9">
      <w:pPr>
        <w:rPr>
          <w:highlight w:val="yellow"/>
        </w:rPr>
      </w:pPr>
      <w:proofErr w:type="spellStart"/>
      <w:r w:rsidRPr="3BB5FDB9">
        <w:rPr>
          <w:highlight w:val="yellow"/>
        </w:rPr>
        <w:t>Schlussparagraph</w:t>
      </w:r>
      <w:proofErr w:type="spellEnd"/>
    </w:p>
    <w:p w14:paraId="4ACCECFC" w14:textId="2DF0ECF8" w:rsidR="1C6C4DDC" w:rsidRDefault="0C5A6056" w:rsidP="2FE1CED5">
      <w:r>
        <w:t xml:space="preserve">(411 </w:t>
      </w:r>
      <w:proofErr w:type="spellStart"/>
      <w:r>
        <w:t>Wörter</w:t>
      </w:r>
      <w:proofErr w:type="spellEnd"/>
      <w:r>
        <w:t xml:space="preserve"> - </w:t>
      </w:r>
      <w:proofErr w:type="spellStart"/>
      <w:r>
        <w:t>ohne</w:t>
      </w:r>
      <w:proofErr w:type="spellEnd"/>
      <w:r>
        <w:t xml:space="preserve"> </w:t>
      </w:r>
      <w:proofErr w:type="spellStart"/>
      <w:r>
        <w:t>anmerkungen</w:t>
      </w:r>
      <w:proofErr w:type="spellEnd"/>
      <w:r>
        <w:t>)</w:t>
      </w:r>
    </w:p>
    <w:p w14:paraId="00F0B304" w14:textId="59591D38" w:rsidR="1C6C4DDC" w:rsidRDefault="0C5A6056" w:rsidP="3BB5FDB9">
      <w:r>
        <w:lastRenderedPageBreak/>
        <w:t>Should we explicitly cover Japanese and Korean OCR?</w:t>
      </w:r>
      <w:r w:rsidRPr="72C56445">
        <w:rPr>
          <w:rFonts w:ascii="Calibri" w:eastAsia="Calibri" w:hAnsi="Calibri" w:cs="Calibri"/>
          <w:b/>
          <w:bCs/>
        </w:rPr>
        <w:t xml:space="preserve"> </w:t>
      </w:r>
    </w:p>
    <w:p w14:paraId="30CABABE" w14:textId="486E124A" w:rsidR="1C6C4DDC" w:rsidRDefault="1C6C4DDC" w:rsidP="3BB5FDB9">
      <w:pPr>
        <w:rPr>
          <w:rFonts w:ascii="Calibri" w:eastAsia="Calibri" w:hAnsi="Calibri" w:cs="Calibri"/>
        </w:rPr>
      </w:pPr>
    </w:p>
    <w:sectPr w:rsidR="1C6C4DDC">
      <w:headerReference w:type="default" r:id="rId24"/>
      <w:footerReference w:type="default" r:id="rId2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uncan Paterson" w:date="2020-12-15T20:25:00Z" w:initials="DP">
    <w:p w14:paraId="1C347570" w14:textId="73E176BD" w:rsidR="001127FA" w:rsidRDefault="001127FA">
      <w:pPr>
        <w:pStyle w:val="CommentText"/>
      </w:pPr>
      <w:r>
        <w:rPr>
          <w:rStyle w:val="CommentReference"/>
        </w:rPr>
        <w:annotationRef/>
      </w:r>
      <w:r>
        <w:t>Was: Challenges for an DH research community in East Asian Studies - with a focus on Chinese studies</w:t>
      </w:r>
      <w:r>
        <w:rPr>
          <w:rStyle w:val="CommentReference"/>
        </w:rPr>
        <w:annotationRef/>
      </w:r>
    </w:p>
  </w:comment>
  <w:comment w:id="1" w:author="Duncan Paterson" w:date="2020-12-15T20:31:00Z" w:initials="DP">
    <w:p w14:paraId="1D33FAC8" w14:textId="27DDAE0A" w:rsidR="001127FA" w:rsidRDefault="001127FA">
      <w:pPr>
        <w:pStyle w:val="CommentText"/>
      </w:pPr>
      <w:r>
        <w:rPr>
          <w:rStyle w:val="CommentReference"/>
        </w:rPr>
        <w:annotationRef/>
      </w:r>
      <w:r>
        <w:t>Source needed</w:t>
      </w:r>
      <w:r>
        <w:rPr>
          <w:rStyle w:val="CommentReference"/>
        </w:rPr>
        <w:annotationRef/>
      </w:r>
    </w:p>
  </w:comment>
  <w:comment w:id="43" w:author="Arnold, Matthias" w:date="2020-12-14T17:40:00Z" w:initials="AM">
    <w:p w14:paraId="70EC8E39" w14:textId="2E4FD1EC" w:rsidR="3BB5FDB9" w:rsidRDefault="3BB5FDB9">
      <w:pPr>
        <w:pStyle w:val="CommentText"/>
      </w:pPr>
      <w:r>
        <w:t>citation/reference needed</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C347570" w15:done="1"/>
  <w15:commentEx w15:paraId="1D33FAC8" w15:done="1"/>
  <w15:commentEx w15:paraId="70EC8E39"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C347570" w16cid:durableId="23839A3A"/>
  <w16cid:commentId w16cid:paraId="1D33FAC8" w16cid:durableId="23839B89"/>
  <w16cid:commentId w16cid:paraId="70EC8E39" w16cid:durableId="6A2144D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C0AD36" w14:textId="77777777" w:rsidR="001127FA" w:rsidRDefault="001127FA" w:rsidP="00872EE9">
      <w:pPr>
        <w:spacing w:after="0" w:line="240" w:lineRule="auto"/>
      </w:pPr>
      <w:r>
        <w:separator/>
      </w:r>
    </w:p>
  </w:endnote>
  <w:endnote w:type="continuationSeparator" w:id="0">
    <w:p w14:paraId="7F71AEC7" w14:textId="77777777" w:rsidR="001127FA" w:rsidRDefault="001127FA" w:rsidP="00872EE9">
      <w:pPr>
        <w:spacing w:after="0" w:line="240" w:lineRule="auto"/>
      </w:pPr>
      <w:r>
        <w:continuationSeparator/>
      </w:r>
    </w:p>
  </w:endnote>
  <w:endnote w:type="continuationNotice" w:id="1">
    <w:p w14:paraId="26328F0F" w14:textId="77777777" w:rsidR="001127FA" w:rsidRDefault="001127F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Noto Sans Mono CJK SC Regular">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001127FA" w14:paraId="52407B80" w14:textId="77777777" w:rsidTr="3BB5FDB9">
      <w:tc>
        <w:tcPr>
          <w:tcW w:w="3120" w:type="dxa"/>
        </w:tcPr>
        <w:p w14:paraId="17DECFE3" w14:textId="351ED6E1" w:rsidR="001127FA" w:rsidRDefault="001127FA" w:rsidP="3BB5FDB9">
          <w:pPr>
            <w:pStyle w:val="Header"/>
            <w:ind w:left="-115"/>
          </w:pPr>
        </w:p>
      </w:tc>
      <w:tc>
        <w:tcPr>
          <w:tcW w:w="3120" w:type="dxa"/>
        </w:tcPr>
        <w:p w14:paraId="13432AEC" w14:textId="1F9BB1B9" w:rsidR="001127FA" w:rsidRDefault="001127FA" w:rsidP="3BB5FDB9">
          <w:pPr>
            <w:pStyle w:val="Header"/>
            <w:jc w:val="center"/>
          </w:pPr>
        </w:p>
      </w:tc>
      <w:tc>
        <w:tcPr>
          <w:tcW w:w="3120" w:type="dxa"/>
        </w:tcPr>
        <w:p w14:paraId="67BF612F" w14:textId="3DCD6C6A" w:rsidR="001127FA" w:rsidRDefault="001127FA" w:rsidP="3BB5FDB9">
          <w:pPr>
            <w:pStyle w:val="Header"/>
            <w:ind w:right="-115"/>
            <w:jc w:val="right"/>
          </w:pPr>
        </w:p>
      </w:tc>
    </w:tr>
  </w:tbl>
  <w:p w14:paraId="7753AAAF" w14:textId="203CB595" w:rsidR="001127FA" w:rsidRDefault="001127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CAB62E" w14:textId="77777777" w:rsidR="001127FA" w:rsidRDefault="001127FA" w:rsidP="00872EE9">
      <w:pPr>
        <w:spacing w:after="0" w:line="240" w:lineRule="auto"/>
      </w:pPr>
      <w:r>
        <w:separator/>
      </w:r>
    </w:p>
  </w:footnote>
  <w:footnote w:type="continuationSeparator" w:id="0">
    <w:p w14:paraId="304FE230" w14:textId="77777777" w:rsidR="001127FA" w:rsidRDefault="001127FA" w:rsidP="00872EE9">
      <w:pPr>
        <w:spacing w:after="0" w:line="240" w:lineRule="auto"/>
      </w:pPr>
      <w:r>
        <w:continuationSeparator/>
      </w:r>
    </w:p>
  </w:footnote>
  <w:footnote w:type="continuationNotice" w:id="1">
    <w:p w14:paraId="6FC23B6A" w14:textId="77777777" w:rsidR="001127FA" w:rsidRDefault="001127FA">
      <w:pPr>
        <w:spacing w:after="0" w:line="240" w:lineRule="auto"/>
      </w:pPr>
    </w:p>
  </w:footnote>
  <w:footnote w:id="2">
    <w:p w14:paraId="707B69B1" w14:textId="1FCAA590" w:rsidR="001127FA" w:rsidRPr="0044339A" w:rsidRDefault="001127FA">
      <w:pPr>
        <w:pStyle w:val="FootnoteText"/>
      </w:pPr>
      <w:ins w:id="3" w:author="Matthias Arnold" w:date="2020-12-15T21:28:00Z">
        <w:r>
          <w:rPr>
            <w:rStyle w:val="FootnoteReference"/>
          </w:rPr>
          <w:footnoteRef/>
        </w:r>
      </w:ins>
      <w:r w:rsidR="3BB5FDB9">
        <w:t xml:space="preserve"> Bernhard </w:t>
      </w:r>
      <w:proofErr w:type="spellStart"/>
      <w:r w:rsidR="3BB5FDB9">
        <w:t>Liebl</w:t>
      </w:r>
      <w:proofErr w:type="spellEnd"/>
      <w:r w:rsidR="3BB5FDB9">
        <w:t xml:space="preserve"> and Manuel Burghardt, “An Evaluation of DNN Architectures for Page Segmentation of Historical Newspapers,” April 15, 2020, </w:t>
      </w:r>
      <w:ins w:id="4" w:author="Matthias Arnold" w:date="2020-12-15T21:32:00Z">
        <w:r>
          <w:fldChar w:fldCharType="begin"/>
        </w:r>
        <w:r>
          <w:instrText xml:space="preserve"> HYPERLINK "https://arxiv.org" </w:instrText>
        </w:r>
        <w:r>
          <w:fldChar w:fldCharType="separate"/>
        </w:r>
      </w:ins>
      <w:r w:rsidR="3BB5FDB9">
        <w:rPr>
          <w:rStyle w:val="Hyperlink"/>
        </w:rPr>
        <w:t>https://arxiv.org</w:t>
      </w:r>
      <w:ins w:id="5" w:author="Matthias Arnold" w:date="2020-12-15T21:32:00Z">
        <w:r>
          <w:fldChar w:fldCharType="end"/>
        </w:r>
      </w:ins>
      <w:r w:rsidR="3BB5FDB9">
        <w:t>.</w:t>
      </w:r>
      <w:r w:rsidR="3BB5FDB9" w:rsidRPr="00E128A5">
        <w:t xml:space="preserve"> </w:t>
      </w:r>
      <w:ins w:id="6" w:author="Matthias Arnold" w:date="2020-12-15T21:34:00Z">
        <w:r>
          <w:br/>
        </w:r>
      </w:ins>
      <w:r w:rsidR="3BB5FDB9">
        <w:t>Sofia Ares Oliveira, Benoit Seguin, and Frederic Kaplan, “</w:t>
      </w:r>
      <w:proofErr w:type="spellStart"/>
      <w:r w:rsidR="3BB5FDB9">
        <w:t>DhSegment</w:t>
      </w:r>
      <w:proofErr w:type="spellEnd"/>
      <w:r w:rsidR="3BB5FDB9">
        <w:t xml:space="preserve">: A Generic Deep-Learning Approach for Document Segmentation,” in </w:t>
      </w:r>
      <w:r w:rsidR="3BB5FDB9" w:rsidRPr="3BB5FDB9">
        <w:rPr>
          <w:i/>
          <w:iCs/>
        </w:rPr>
        <w:t>2018 16th International Conference on Frontiers in Handwriting Recognition (ICFHR)</w:t>
      </w:r>
      <w:r w:rsidR="3BB5FDB9">
        <w:t xml:space="preserve"> (IEEE, 2018), 7–12.</w:t>
      </w:r>
    </w:p>
  </w:footnote>
  <w:footnote w:id="3">
    <w:p w14:paraId="10E408B9" w14:textId="77777777" w:rsidR="001127FA" w:rsidRPr="00D44797" w:rsidRDefault="001127FA" w:rsidP="00DC332D">
      <w:pPr>
        <w:pStyle w:val="FootnoteText"/>
      </w:pPr>
      <w:ins w:id="8" w:author="Duncan Paterson" w:date="2020-12-15T20:39:00Z">
        <w:r>
          <w:rPr>
            <w:rStyle w:val="FootnoteReference"/>
          </w:rPr>
          <w:footnoteRef/>
        </w:r>
      </w:ins>
      <w:r w:rsidR="3BB5FDB9">
        <w:t xml:space="preserve"> </w:t>
      </w:r>
      <w:r w:rsidR="3BB5FDB9" w:rsidRPr="00D44797">
        <w:t xml:space="preserve">Early Chinese Periodicals Online (ECPO),  </w:t>
      </w:r>
      <w:ins w:id="9" w:author="Duncan Paterson" w:date="2020-12-15T20:39:00Z">
        <w:r>
          <w:fldChar w:fldCharType="begin"/>
        </w:r>
        <w:r>
          <w:instrText xml:space="preserve"> HYPERLINK "https://uni-heidelberg.de/ecpo" </w:instrText>
        </w:r>
        <w:r>
          <w:fldChar w:fldCharType="separate"/>
        </w:r>
      </w:ins>
      <w:r w:rsidR="3BB5FDB9" w:rsidRPr="00A628F5">
        <w:rPr>
          <w:rStyle w:val="Hyperlink"/>
        </w:rPr>
        <w:t>https://uni-heidelberg.de/ecpo</w:t>
      </w:r>
      <w:ins w:id="10" w:author="Duncan Paterson" w:date="2020-12-15T20:39:00Z">
        <w:r>
          <w:fldChar w:fldCharType="end"/>
        </w:r>
      </w:ins>
      <w:r w:rsidR="3BB5FDB9" w:rsidRPr="00D44797">
        <w:t>.</w:t>
      </w:r>
      <w:r w:rsidR="3BB5FDB9">
        <w:t xml:space="preserve"> </w:t>
      </w:r>
    </w:p>
  </w:footnote>
  <w:footnote w:id="4">
    <w:p w14:paraId="4C5D7727" w14:textId="33CB9513" w:rsidR="001127FA" w:rsidRDefault="001127FA" w:rsidP="00F60A22">
      <w:pPr>
        <w:pStyle w:val="FootnoteText"/>
      </w:pPr>
      <w:bookmarkStart w:id="11" w:name="_Hlk61985750"/>
      <w:ins w:id="12" w:author="Duncan Paterson" w:date="2020-12-15T20:43:00Z">
        <w:r>
          <w:rPr>
            <w:rStyle w:val="FootnoteReference"/>
          </w:rPr>
          <w:footnoteRef/>
        </w:r>
      </w:ins>
      <w:r w:rsidR="3BB5FDB9">
        <w:t xml:space="preserve"> </w:t>
      </w:r>
      <w:ins w:id="13" w:author="Duncan Paterson" w:date="2020-12-15T20:43:00Z">
        <w:r>
          <w:fldChar w:fldCharType="begin"/>
        </w:r>
      </w:ins>
      <w:r>
        <w:instrText xml:space="preserve"> ADDIN ZOTERO_ITEM CSL_CITATION {"citationID":"TjgGxndY","properties":{"formattedCitation":"Matthias Arnold and Lena Hessel, \\uc0\\u8220{}Transforming Data Silos into Knowledge: Early Chinese Periodicals Online (ECPO),\\uc0\\u8221{} in {\\i{}Heuveline, Vincent , Gebhart, Fabian Und Mohammadianbisheh, Nina (Hrsg.): E-Science-Tage 2019: Data to Knowledge} (Heidelberg: heiBOOKS, 2020), 95\\uc0\\u8211{}109, https://doi.org/10.11588/heibooks.598.c8420; Matthias Arnold, \\uc0\\u8220{}Multilingual Research Projects: Challenges for Making Use of Standards, Authority Files, and Character Recognition,\\uc0\\u8221{} {\\i{}Digital Studies / Le Champ Num\\uc0\\u233{}rique} 11 (2021).","plainCitation":"Matthias Arnold and Lena Hessel, “Transforming Data Silos into Knowledge: Early Chinese Periodicals Online (ECPO),” in Heuveline, Vincent , Gebhart, Fabian Und Mohammadianbisheh, Nina (Hrsg.): E-Science-Tage 2019: Data to Knowledge (Heidelberg: heiBOOKS, 2020), 95–109, https://doi.org/10.11588/heibooks.598.c8420; Matthias Arnold, “Multilingual Research Projects: Challenges for Making Use of Standards, Authority Files, and Character Recognition,” Digital Studies / Le Champ Numérique 11 (2021).","noteIndex":3,"suppress-trailing-punctuation":false},"citationItems":[{"id":10102,"uris":["http://zotero.org/groups/2553697/items/H38P7N9Z"],"uri":["http://zotero.org/groups/2553697/items/H38P7N9Z"],"itemData":{"id":10102,"type":"chapter","multi":{"main":{},"_keys":{}},"abstract":"This paper introduces the project “Early Chinese Periodicals Online (ECPO)” [1]. ECPO joins several important digital collections of the early Chinese press and puts them into a single overarching framework. In a first phase, several databases on early women’s periodicals and entertainment publishing were created: “Chinese Women’s Magazines in the Late Qing and Early Republican Period” (WoMag), “Chinese Entertainment Newspapers” (Xiaobao), and databases hosted at the Academia Sinica in Taiwan. \nThese systems approach the material in two ways: in the intensive approach we record all articles, images, advertisements, and related agents and assign them to a complete set of scanned pages, while in the extensive approach we record the main characteristic features of publications. ECPO has begun to join these various materials in a second, ongoing phase of the project. Today, ECPO provides open access to 267 publications comprising over 280.000 pages of print. A key aspect is to make entire issues available, front-to-back, including illustrations, advertisements, and even blank pages. For 138 publications we also provide descriptions of individual items in Chinese with Pinyin transcription. These records also contain genre and column information, basic content analysis, as well as names and roles of agents associated with an item.\nOur new cross-database agent service allows us to manage the approximately 47.000 names recorded in WoMag and ECPO: we a) merge identical names across databases, b) identify agents and assign names to them, and c) link agent records to authority data (GND, VIAF, Wikidata, Baidu, DBpedia). Besides creating a curated list of agents occurring in the publications, we also aim to add missing persons to authority files like the GND.\nOne crucial aspect of ECPO is full text capability. Unfortunately, OCR software cannot be used out-of-the-box, for a number of reasons: document analysis fails to recognize complex newspaper layout, character recognition fails when it faces emphasis marks next to characters, and recognized passages have to be grouped in the right semantic order.\nThe paper will discuss approaches to further exploring and analyzing the knowledge hidden in these publications, together with efforts to open the collection’s data for reuse. We demonstrate workflows in the Agents service and cross-database record curation. We also present results from a crowdsourced approach to newspaper segmentation to generate segments that can easier be OCRed. In addition, we introduce first ideas to create a module for encoding text in TEI and relate it to the database.","container-title":"Heuveline, Vincent , Gebhart, Fabian und Mohammadianbisheh, Nina (Hrsg.): E-Science-Tage 2019: Data to Knowledge","event-place":"Heidelberg","ISBN":"978-3-948083-14-4","language":"eng","note":"10.11588/HEIBOOKS.598.C8420\npublisher: University Library Heidelberg","page":"95-109","publisher":"heiBOOKS","publisher-place":"Heidelberg","source":"DOI.org (Datacite)","title":"Transforming data silos into knowledge: Early Chinese Periodicals Online (ECPO)","title-short":"Transforming data silos into knowledge","URL":"https://doi.org/10.11588/heibooks.598.c8420","author":[{"family":"Arnold","given":"Matthias","multi":{"_key":{}}},{"family":"Hessel","given":"Lena","multi":{"_key":{}}}],"accessed":{"date-parts":[["2020",3,28]]},"issued":{"date-parts":[["2020"]]},"seeAlso":[]},"label":"page"},{"id":10103,"uris":["http://zotero.org/groups/2553697/items/THAUYYSQ"],"uri":["http://zotero.org/groups/2553697/items/THAUYYSQ"],"itemData":{"id":10103,"type":"article-journal","multi":{"main":{},"_keys":{}},"abstract":"Academic research about digital non-Latin script (hereafter: NLS) research data can pose a number of challenges just because the material is from a region where the Latin alphabet was not used. Not all of them are easy to spot. In this paper, I introduce two use cases to demonstrate different aspects of the complex tasks that may be related to NLS material. The first use case focuses on metadata standards used to describe NLS material. Taking the VRA Core 4 XML as example, I will show where we found limitations for NLS material and how we were able to overcome them by expanding the standard. In the second use case, I look at the research data itself. Although the full text digitization of western newspapers from the 20th century usually is not problematic anymore, this is not the case for Chinese newspapers from the Republican era (1912-1949). A major obstacle here is the dense and complex layout of the pages, which prevents OCR solutions to get to the character recognition part. In our approach, we are combining different manual and computational methods, like crowdsourcing, pattern recognition, and neural networks to be able to process the material in a more efficient way. The two use cases illustrate that data standards or processing methods which are established and stable for Latin script material may not always be easily adopted to non-Latin script research data.","container-title":"Digital Studies / Le champ numérique","language":"eng","status":"accepted","title":"Multilingual research projects: Challenges for making use of standards, authority files, and character recognition","volume":"11","author":[{"family":"Arnold","given":"Matthias","multi":{"_key":{}}}],"issued":{"date-parts":[["2021"]]},"seeAlso":[]},"label":"page"}],"schema":"https://github.com/citation-style-language/schema/raw/master/csl-citation.json"} </w:instrText>
      </w:r>
      <w:ins w:id="14" w:author="Duncan Paterson" w:date="2020-12-15T20:43:00Z">
        <w:r>
          <w:fldChar w:fldCharType="separate"/>
        </w:r>
      </w:ins>
      <w:r w:rsidR="3BB5FDB9" w:rsidRPr="00D5609A">
        <w:rPr>
          <w:rFonts w:ascii="Calibri" w:cs="Calibri"/>
          <w:lang w:val="en-GB"/>
        </w:rPr>
        <w:t xml:space="preserve">Matthias Arnold and Lena Hessel, “Transforming Data Silos into Knowledge: Early Chinese Periodicals Online (ECPO),” in </w:t>
      </w:r>
      <w:proofErr w:type="spellStart"/>
      <w:r w:rsidR="3BB5FDB9" w:rsidRPr="3BB5FDB9">
        <w:rPr>
          <w:rFonts w:ascii="Calibri" w:cs="Calibri"/>
          <w:i/>
          <w:iCs/>
          <w:lang w:val="en-GB"/>
        </w:rPr>
        <w:t>Heuveline</w:t>
      </w:r>
      <w:proofErr w:type="spellEnd"/>
      <w:r w:rsidR="3BB5FDB9" w:rsidRPr="3BB5FDB9">
        <w:rPr>
          <w:rFonts w:ascii="Calibri" w:cs="Calibri"/>
          <w:i/>
          <w:iCs/>
          <w:lang w:val="en-GB"/>
        </w:rPr>
        <w:t xml:space="preserve">, </w:t>
      </w:r>
      <w:proofErr w:type="gramStart"/>
      <w:r w:rsidR="3BB5FDB9" w:rsidRPr="3BB5FDB9">
        <w:rPr>
          <w:rFonts w:ascii="Calibri" w:cs="Calibri"/>
          <w:i/>
          <w:iCs/>
          <w:lang w:val="en-GB"/>
        </w:rPr>
        <w:t>Vincent ,</w:t>
      </w:r>
      <w:proofErr w:type="gramEnd"/>
      <w:r w:rsidR="3BB5FDB9" w:rsidRPr="3BB5FDB9">
        <w:rPr>
          <w:rFonts w:ascii="Calibri" w:cs="Calibri"/>
          <w:i/>
          <w:iCs/>
          <w:lang w:val="en-GB"/>
        </w:rPr>
        <w:t xml:space="preserve"> </w:t>
      </w:r>
      <w:proofErr w:type="spellStart"/>
      <w:r w:rsidR="3BB5FDB9" w:rsidRPr="3BB5FDB9">
        <w:rPr>
          <w:rFonts w:ascii="Calibri" w:cs="Calibri"/>
          <w:i/>
          <w:iCs/>
          <w:lang w:val="en-GB"/>
        </w:rPr>
        <w:t>Gebhart</w:t>
      </w:r>
      <w:proofErr w:type="spellEnd"/>
      <w:r w:rsidR="3BB5FDB9" w:rsidRPr="3BB5FDB9">
        <w:rPr>
          <w:rFonts w:ascii="Calibri" w:cs="Calibri"/>
          <w:i/>
          <w:iCs/>
          <w:lang w:val="en-GB"/>
        </w:rPr>
        <w:t>, Fabian Und Mohammadianbisheh, Nina (</w:t>
      </w:r>
      <w:proofErr w:type="spellStart"/>
      <w:r w:rsidR="3BB5FDB9" w:rsidRPr="3BB5FDB9">
        <w:rPr>
          <w:rFonts w:ascii="Calibri" w:cs="Calibri"/>
          <w:i/>
          <w:iCs/>
          <w:lang w:val="en-GB"/>
        </w:rPr>
        <w:t>Hrsg</w:t>
      </w:r>
      <w:proofErr w:type="spellEnd"/>
      <w:r w:rsidR="3BB5FDB9" w:rsidRPr="3BB5FDB9">
        <w:rPr>
          <w:rFonts w:ascii="Calibri" w:cs="Calibri"/>
          <w:i/>
          <w:iCs/>
          <w:lang w:val="en-GB"/>
        </w:rPr>
        <w:t>.): E-Science-</w:t>
      </w:r>
      <w:proofErr w:type="spellStart"/>
      <w:r w:rsidR="3BB5FDB9" w:rsidRPr="3BB5FDB9">
        <w:rPr>
          <w:rFonts w:ascii="Calibri" w:cs="Calibri"/>
          <w:i/>
          <w:iCs/>
          <w:lang w:val="en-GB"/>
        </w:rPr>
        <w:t>Tage</w:t>
      </w:r>
      <w:proofErr w:type="spellEnd"/>
      <w:r w:rsidR="3BB5FDB9" w:rsidRPr="3BB5FDB9">
        <w:rPr>
          <w:rFonts w:ascii="Calibri" w:cs="Calibri"/>
          <w:i/>
          <w:iCs/>
          <w:lang w:val="en-GB"/>
        </w:rPr>
        <w:t xml:space="preserve"> 2019: Data to Knowledge</w:t>
      </w:r>
      <w:r w:rsidR="3BB5FDB9" w:rsidRPr="00D5609A">
        <w:rPr>
          <w:rFonts w:ascii="Calibri" w:cs="Calibri"/>
          <w:lang w:val="en-GB"/>
        </w:rPr>
        <w:t xml:space="preserve"> (Heidelberg: </w:t>
      </w:r>
      <w:proofErr w:type="spellStart"/>
      <w:r w:rsidR="3BB5FDB9" w:rsidRPr="00D5609A">
        <w:rPr>
          <w:rFonts w:ascii="Calibri" w:cs="Calibri"/>
          <w:lang w:val="en-GB"/>
        </w:rPr>
        <w:t>heiBOOKS</w:t>
      </w:r>
      <w:proofErr w:type="spellEnd"/>
      <w:r w:rsidR="3BB5FDB9" w:rsidRPr="00D5609A">
        <w:rPr>
          <w:rFonts w:ascii="Calibri" w:cs="Calibri"/>
          <w:lang w:val="en-GB"/>
        </w:rPr>
        <w:t xml:space="preserve">, 2020), 95–109, https://doi.org/10.11588/heibooks.598.c8420; Matthias Arnold, “Multilingual Research Projects: Challenges for Making Use of Standards, Authority Files, and Character Recognition,” </w:t>
      </w:r>
      <w:r w:rsidR="3BB5FDB9" w:rsidRPr="3BB5FDB9">
        <w:rPr>
          <w:rFonts w:ascii="Calibri" w:cs="Calibri"/>
          <w:i/>
          <w:iCs/>
          <w:lang w:val="en-GB"/>
        </w:rPr>
        <w:t xml:space="preserve">Digital Studies / Le Champ </w:t>
      </w:r>
      <w:proofErr w:type="spellStart"/>
      <w:r w:rsidR="3BB5FDB9" w:rsidRPr="3BB5FDB9">
        <w:rPr>
          <w:rFonts w:ascii="Calibri" w:cs="Calibri"/>
          <w:i/>
          <w:iCs/>
          <w:lang w:val="en-GB"/>
        </w:rPr>
        <w:t>Numérique</w:t>
      </w:r>
      <w:proofErr w:type="spellEnd"/>
      <w:r w:rsidR="3BB5FDB9" w:rsidRPr="00D5609A">
        <w:rPr>
          <w:rFonts w:ascii="Calibri" w:cs="Calibri"/>
          <w:lang w:val="en-GB"/>
        </w:rPr>
        <w:t xml:space="preserve"> 11 (</w:t>
      </w:r>
      <w:r w:rsidR="00CC22FF">
        <w:rPr>
          <w:rFonts w:ascii="Calibri" w:cs="Calibri"/>
          <w:lang w:val="en-GB"/>
        </w:rPr>
        <w:t>forthcoming</w:t>
      </w:r>
      <w:r w:rsidR="3BB5FDB9" w:rsidRPr="00D5609A">
        <w:rPr>
          <w:rFonts w:ascii="Calibri" w:cs="Calibri"/>
          <w:lang w:val="en-GB"/>
        </w:rPr>
        <w:t>).</w:t>
      </w:r>
      <w:ins w:id="15" w:author="Duncan Paterson" w:date="2020-12-15T20:43:00Z">
        <w:r>
          <w:fldChar w:fldCharType="end"/>
        </w:r>
      </w:ins>
      <w:bookmarkEnd w:id="11"/>
    </w:p>
  </w:footnote>
  <w:footnote w:id="5">
    <w:p w14:paraId="5CCE3947" w14:textId="77777777" w:rsidR="001127FA" w:rsidRDefault="001127FA" w:rsidP="004E0501">
      <w:pPr>
        <w:pStyle w:val="FootnoteText"/>
      </w:pPr>
      <w:ins w:id="17" w:author="Duncan Paterson" w:date="2020-12-15T21:01:00Z">
        <w:r>
          <w:rPr>
            <w:rStyle w:val="FootnoteReference"/>
          </w:rPr>
          <w:footnoteRef/>
        </w:r>
      </w:ins>
      <w:r w:rsidR="3BB5FDB9">
        <w:t xml:space="preserve"> </w:t>
      </w:r>
      <w:r w:rsidR="3BB5FDB9" w:rsidRPr="00F10E8D">
        <w:t xml:space="preserve">Chinese version: </w:t>
      </w:r>
      <w:ins w:id="18" w:author="Duncan Paterson" w:date="2020-12-15T21:01:00Z">
        <w:r>
          <w:fldChar w:fldCharType="begin"/>
        </w:r>
        <w:r>
          <w:instrText xml:space="preserve"> HYPERLINK "https://cnki.net/" </w:instrText>
        </w:r>
        <w:r>
          <w:fldChar w:fldCharType="separate"/>
        </w:r>
      </w:ins>
      <w:r w:rsidR="3BB5FDB9" w:rsidRPr="00A628F5">
        <w:rPr>
          <w:rStyle w:val="Hyperlink"/>
        </w:rPr>
        <w:t>https://cnki.net/</w:t>
      </w:r>
      <w:ins w:id="19" w:author="Duncan Paterson" w:date="2020-12-15T21:01:00Z">
        <w:r>
          <w:fldChar w:fldCharType="end"/>
        </w:r>
      </w:ins>
      <w:r w:rsidR="3BB5FDB9">
        <w:t xml:space="preserve"> </w:t>
      </w:r>
      <w:r w:rsidR="3BB5FDB9" w:rsidRPr="00F10E8D">
        <w:t xml:space="preserve">; overseas version: </w:t>
      </w:r>
      <w:ins w:id="20" w:author="Duncan Paterson" w:date="2020-12-15T21:01:00Z">
        <w:r>
          <w:fldChar w:fldCharType="begin"/>
        </w:r>
        <w:r>
          <w:instrText xml:space="preserve"> HYPERLINK "https://oversea.cnki.net/index/" </w:instrText>
        </w:r>
        <w:r>
          <w:fldChar w:fldCharType="separate"/>
        </w:r>
      </w:ins>
      <w:r w:rsidR="3BB5FDB9" w:rsidRPr="00A628F5">
        <w:rPr>
          <w:rStyle w:val="Hyperlink"/>
        </w:rPr>
        <w:t>https://oversea.cnki.net/index/</w:t>
      </w:r>
      <w:ins w:id="21" w:author="Duncan Paterson" w:date="2020-12-15T21:01:00Z">
        <w:r>
          <w:fldChar w:fldCharType="end"/>
        </w:r>
      </w:ins>
      <w:r w:rsidR="3BB5FDB9">
        <w:t xml:space="preserve"> </w:t>
      </w:r>
    </w:p>
  </w:footnote>
  <w:footnote w:id="6">
    <w:p w14:paraId="6E7831CE" w14:textId="77777777" w:rsidR="001127FA" w:rsidRDefault="001127FA" w:rsidP="004E0501">
      <w:pPr>
        <w:pStyle w:val="FootnoteText"/>
      </w:pPr>
      <w:ins w:id="23" w:author="Duncan Paterson" w:date="2020-12-15T21:01:00Z">
        <w:r>
          <w:rPr>
            <w:rStyle w:val="FootnoteReference"/>
          </w:rPr>
          <w:footnoteRef/>
        </w:r>
      </w:ins>
      <w:r w:rsidR="3BB5FDB9">
        <w:t xml:space="preserve"> </w:t>
      </w:r>
      <w:proofErr w:type="spellStart"/>
      <w:r w:rsidR="3BB5FDB9" w:rsidRPr="2FE1CED5">
        <w:rPr>
          <w:sz w:val="22"/>
          <w:szCs w:val="22"/>
        </w:rPr>
        <w:t>CrossAsia</w:t>
      </w:r>
      <w:proofErr w:type="spellEnd"/>
      <w:r w:rsidR="3BB5FDB9" w:rsidRPr="2FE1CED5">
        <w:rPr>
          <w:rFonts w:ascii="Calibri" w:eastAsia="Calibri" w:hAnsi="Calibri" w:cs="Calibri"/>
          <w:sz w:val="22"/>
          <w:szCs w:val="22"/>
        </w:rPr>
        <w:t xml:space="preserve"> </w:t>
      </w:r>
      <w:ins w:id="24" w:author="Duncan Paterson" w:date="2020-12-15T21:01:00Z">
        <w:r w:rsidRPr="3BB5FDB9">
          <w:fldChar w:fldCharType="begin"/>
        </w:r>
        <w:r>
          <w:instrText xml:space="preserve"> HYPERLINK "https://blog.crossasia.org/about/?lang=en" \h </w:instrText>
        </w:r>
        <w:r w:rsidRPr="3BB5FDB9">
          <w:fldChar w:fldCharType="separate"/>
        </w:r>
      </w:ins>
      <w:r w:rsidR="3BB5FDB9" w:rsidRPr="2FE1CED5">
        <w:rPr>
          <w:rStyle w:val="Hyperlink"/>
          <w:rFonts w:ascii="Calibri" w:eastAsia="Calibri" w:hAnsi="Calibri" w:cs="Calibri"/>
          <w:sz w:val="22"/>
          <w:szCs w:val="22"/>
        </w:rPr>
        <w:t>https://blog.crossasia.org/about/?lang=en</w:t>
      </w:r>
      <w:ins w:id="25" w:author="Duncan Paterson" w:date="2020-12-15T21:01:00Z">
        <w:r w:rsidRPr="3BB5FDB9">
          <w:rPr>
            <w:rStyle w:val="Hyperlink"/>
            <w:rFonts w:ascii="Calibri" w:eastAsia="Calibri" w:hAnsi="Calibri" w:cs="Calibri"/>
            <w:sz w:val="22"/>
            <w:szCs w:val="22"/>
          </w:rPr>
          <w:fldChar w:fldCharType="end"/>
        </w:r>
      </w:ins>
      <w:r w:rsidR="3BB5FDB9" w:rsidRPr="2FE1CED5">
        <w:rPr>
          <w:rFonts w:ascii="Calibri" w:eastAsia="Calibri" w:hAnsi="Calibri" w:cs="Calibri"/>
          <w:sz w:val="22"/>
          <w:szCs w:val="22"/>
        </w:rPr>
        <w:t xml:space="preserve"> </w:t>
      </w:r>
      <w:r w:rsidR="3BB5FDB9" w:rsidRPr="2FE1CED5">
        <w:rPr>
          <w:sz w:val="22"/>
          <w:szCs w:val="22"/>
        </w:rPr>
        <w:t xml:space="preserve">is one of the portals of the Specialized Information Service Asia (FID Asia), funded by the </w:t>
      </w:r>
      <w:r w:rsidR="3BB5FDB9" w:rsidRPr="2FE1CED5">
        <w:rPr>
          <w:rFonts w:ascii="Calibri" w:eastAsia="Calibri" w:hAnsi="Calibri" w:cs="Calibri"/>
          <w:sz w:val="22"/>
          <w:szCs w:val="22"/>
        </w:rPr>
        <w:t xml:space="preserve">German Research Foundation (DFG), cf. </w:t>
      </w:r>
      <w:ins w:id="26" w:author="Duncan Paterson" w:date="2020-12-15T21:01:00Z">
        <w:r w:rsidRPr="3BB5FDB9">
          <w:fldChar w:fldCharType="begin"/>
        </w:r>
        <w:r>
          <w:instrText xml:space="preserve"> HYPERLINK "https://idw-online.de/en/news646187" \h </w:instrText>
        </w:r>
        <w:r w:rsidRPr="3BB5FDB9">
          <w:fldChar w:fldCharType="separate"/>
        </w:r>
      </w:ins>
      <w:r w:rsidR="3BB5FDB9" w:rsidRPr="2FE1CED5">
        <w:rPr>
          <w:rStyle w:val="Hyperlink"/>
          <w:rFonts w:ascii="Calibri" w:eastAsia="Calibri" w:hAnsi="Calibri" w:cs="Calibri"/>
          <w:color w:val="auto"/>
          <w:sz w:val="22"/>
          <w:szCs w:val="22"/>
        </w:rPr>
        <w:t>https://idw-online.de/en/news646187</w:t>
      </w:r>
      <w:ins w:id="27" w:author="Duncan Paterson" w:date="2020-12-15T21:01:00Z">
        <w:r w:rsidRPr="3BB5FDB9">
          <w:rPr>
            <w:rStyle w:val="Hyperlink"/>
            <w:rFonts w:ascii="Calibri" w:eastAsia="Calibri" w:hAnsi="Calibri" w:cs="Calibri"/>
            <w:color w:val="auto"/>
            <w:sz w:val="22"/>
            <w:szCs w:val="22"/>
          </w:rPr>
          <w:fldChar w:fldCharType="end"/>
        </w:r>
      </w:ins>
      <w:r w:rsidR="3BB5FDB9" w:rsidRPr="2FE1CED5">
        <w:rPr>
          <w:rFonts w:ascii="Calibri" w:eastAsia="Calibri" w:hAnsi="Calibri" w:cs="Calibri"/>
          <w:sz w:val="22"/>
          <w:szCs w:val="22"/>
        </w:rPr>
        <w:t xml:space="preserve"> (in German).</w:t>
      </w:r>
    </w:p>
  </w:footnote>
  <w:footnote w:id="7">
    <w:p w14:paraId="2809E9D8" w14:textId="1F0F2E4D" w:rsidR="001127FA" w:rsidRDefault="001127FA" w:rsidP="003A249E">
      <w:pPr>
        <w:pStyle w:val="FootnoteText"/>
      </w:pPr>
      <w:ins w:id="29" w:author="Duncan Paterson" w:date="2020-12-15T21:21:00Z">
        <w:r>
          <w:rPr>
            <w:rStyle w:val="FootnoteReference"/>
          </w:rPr>
          <w:footnoteRef/>
        </w:r>
      </w:ins>
      <w:r w:rsidR="3BB5FDB9">
        <w:t xml:space="preserve"> </w:t>
      </w:r>
      <w:ins w:id="30" w:author="Duncan Paterson" w:date="2020-12-15T21:21:00Z">
        <w:r>
          <w:fldChar w:fldCharType="begin"/>
        </w:r>
      </w:ins>
      <w:r>
        <w:instrText xml:space="preserve"> ADDIN ZOTERO_ITEM CSL_CITATION {"citationID":"wylEQkOh","properties":{"formattedCitation":"European Research Council (ERC), \\uc0\\u8220{}Guidelines on Implementation of Open Access to Scientific Publications and Research Data,\\uc0\\u8221{} April 21, 2017, https://ec.europa.eu/research/participants/data/ref/h2020/other/hi/oa-pilot/h2020-hi-erc-oa-guide_en.pdf.","plainCitation":"European Research Council (ERC), “Guidelines on Implementation of Open Access to Scientific Publications and Research Data,” April 21, 2017, https://ec.europa.eu/research/participants/data/ref/h2020/other/hi/oa-pilot/h2020-hi-erc-oa-guide_en.pdf.","noteIndex":6},"citationItems":[{"id":10562,"uris":["http://zotero.org/groups/2553697/items/QDARKRTJ"],"uri":["http://zotero.org/groups/2553697/items/QDARKRTJ"],"itemData":{"id":10562,"type":"article","multi":{"main":{},"_keys":{}},"language":"en","title":"Guidelines on Implementation of Open Access to Scientific Publications and Research Data","URL":"https://ec.europa.eu/research/participants/data/ref/h2020/other/hi/oa-pilot/h2020-hi-erc-oa-guide_en.pdf","version":"Version 1.1","author":[{"literal":"European Research Council (ERC)","multi":{"_key":{}}}],"issued":{"date-parts":[["2017",4,21]]},"seeAlso":[]}}],"schema":"https://github.com/citation-style-language/schema/raw/master/csl-citation.json"} </w:instrText>
      </w:r>
      <w:ins w:id="31" w:author="Duncan Paterson" w:date="2020-12-15T21:21:00Z">
        <w:r>
          <w:fldChar w:fldCharType="separate"/>
        </w:r>
      </w:ins>
      <w:r w:rsidR="3BB5FDB9" w:rsidRPr="00872EE9">
        <w:rPr>
          <w:rFonts w:ascii="Calibri" w:cs="Calibri"/>
          <w:lang w:val="en-GB"/>
        </w:rPr>
        <w:t>European Research Council (ERC), “Guidelines on Implementation of Open Access to Scientific Publications and Research Data,” April 21, 2017, https://ec.europa.eu/research/participants/data/ref/h2020/other/hi/oa-pilot/h2020-hi-erc-oa-guide_en.pdf.</w:t>
      </w:r>
      <w:ins w:id="32" w:author="Duncan Paterson" w:date="2020-12-15T21:21:00Z">
        <w:r>
          <w:fldChar w:fldCharType="end"/>
        </w:r>
      </w:ins>
    </w:p>
  </w:footnote>
  <w:footnote w:id="8">
    <w:p w14:paraId="28DB22B8" w14:textId="093E44AB" w:rsidR="001127FA" w:rsidRDefault="001127FA" w:rsidP="003A249E">
      <w:pPr>
        <w:pStyle w:val="FootnoteText"/>
      </w:pPr>
      <w:ins w:id="34" w:author="Duncan Paterson" w:date="2020-12-15T21:20:00Z">
        <w:r>
          <w:rPr>
            <w:rStyle w:val="FootnoteReference"/>
          </w:rPr>
          <w:footnoteRef/>
        </w:r>
      </w:ins>
      <w:r w:rsidR="00CC22FF">
        <w:t xml:space="preserve"> </w:t>
      </w:r>
      <w:r w:rsidR="3BB5FDB9" w:rsidRPr="008131C3">
        <w:t>Many institutions provide examples and guides, for a basic introduction see https://en.wikipedia.org/wiki/Data_management_plan. In Germany, two initiatives provide more information: https://forschungsdaten.org - co-funded by the German Research Foundation (DFG), and https://forschungsdaten.info - funded by the State of Baden-Württemberg</w:t>
      </w:r>
      <w:r w:rsidR="3BB5FDB9">
        <w:t xml:space="preserve"> </w:t>
      </w:r>
    </w:p>
  </w:footnote>
  <w:footnote w:id="9">
    <w:p w14:paraId="79CFA9FB" w14:textId="7D4461C9" w:rsidR="001127FA" w:rsidRDefault="001127FA" w:rsidP="003A249E">
      <w:pPr>
        <w:pStyle w:val="FootnoteText"/>
      </w:pPr>
      <w:ins w:id="36" w:author="Duncan Paterson" w:date="2020-12-15T21:20:00Z">
        <w:r>
          <w:rPr>
            <w:rStyle w:val="FootnoteReference"/>
          </w:rPr>
          <w:footnoteRef/>
        </w:r>
      </w:ins>
      <w:r w:rsidR="3BB5FDB9">
        <w:t xml:space="preserve"> </w:t>
      </w:r>
      <w:ins w:id="37" w:author="Duncan Paterson" w:date="2020-12-15T21:20:00Z">
        <w:r>
          <w:fldChar w:fldCharType="begin"/>
        </w:r>
      </w:ins>
      <w:r>
        <w:instrText xml:space="preserve"> ADDIN ZOTERO_ITEM CSL_CITATION {"citationID":"zLVLYChS","properties":{"formattedCitation":"Mark D. Wilkinson et al., \\uc0\\u8220{}The FAIR Guiding Principles for Scientific Data Management and Stewardship,\\uc0\\u8221{} {\\i{}Scientific Data} 3, no. 1 (March 15, 2016): 160018, https://doi.org/10.1038/sdata.2016.18.","plainCitation":"Mark D. Wilkinson et al., “The FAIR Guiding Principles for Scientific Data Management and Stewardship,” Scientific Data 3, no. 1 (March 15, 2016): 160018, https://doi.org/10.1038/sdata.2016.18.","noteIndex":8},"citationItems":[{"id":10558,"uris":["http://zotero.org/groups/2553697/items/YIUTSIE2"],"uri":["http://zotero.org/groups/2553697/items/YIUTSIE2"],"itemData":{"id":10558,"type":"article-journal","multi":{"main":{},"_keys":{}},"abstract":"There is an urgent need to improve the infrastructure supporting the reuse of scholarly data. A diverse set of stakeholders—representing academia, industry, funding agencies, and scholarly publishers—have come together to design and jointly endorse a concise and measureable set of principles that we refer to as the FAIR Data Principles. The intent is that these may act as a guideline for those wishing to enhance the reusability of their data holdings. Distinct from peer initiatives that focus on the human scholar, the FAIR Principles put specific emphasis on enhancing the ability of machines to automatically find and use the data, in addition to supporting its reuse by individuals. This Comment is the first formal publication of the FAIR Principles, and includes the rationale behind them, and some exemplar implementations in the community.","container-title":"Scientific Data","DOI":"10.1038/sdata.2016.18","ISSN":"2052-4463","issue":"1","language":"en","note":"authority: Nature Publishing Group\nnumber: 1","page":"160018","publisher":"Nature Publishing Group","source":"www.nature.com","title":"The FAIR Guiding Principles for scientific data management and stewardship","volume":"3","author":[{"family":"Wilkinson","given":"Mark D.","multi":{"_key":{}}},{"family":"Dumontier","given":"Michel","multi":{"_key":{}}},{"family":"Aalbersberg","given":"IJsbrand Jan","multi":{"_key":{}}},{"family":"Appleton","given":"Gabrielle","multi":{"_key":{}}},{"family":"Axton","given":"Myles","multi":{"_key":{}}},{"family":"Baak","given":"Arie","multi":{"_key":{}}},{"family":"Blomberg","given":"Niklas","multi":{"_key":{}}},{"family":"Boiten","given":"Jan-Willem","multi":{"_key":{}}},{"family":"Silva Santos","given":"Luiz Bonino","non-dropping-particle":"da","multi":{"_key":{}}},{"family":"Bourne","given":"Philip E.","multi":{"_key":{}}},{"family":"Bouwman","given":"Jildau","multi":{"_key":{}}},{"family":"Brookes","given":"Anthony J.","multi":{"_key":{}}},{"family":"Clark","given":"Tim","multi":{"_key":{}}},{"family":"Crosas","given":"Mercè","multi":{"_key":{}}},{"family":"Dillo","given":"Ingrid","multi":{"_key":{}}},{"family":"Dumon","given":"Olivier","multi":{"_key":{}}},{"family":"Edmunds","given":"Scott","multi":{"_key":{}}},{"family":"Evelo","given":"Chris T.","multi":{"_key":{}}},{"family":"Finkers","given":"Richard","multi":{"_key":{}}},{"family":"Gonzalez-Beltran","given":"Alejandra","multi":{"_key":{}}},{"family":"Gray","given":"Alasdair J. G.","multi":{"_key":{}}},{"family":"Groth","given":"Paul","multi":{"_key":{}}},{"family":"Goble","given":"Carole","multi":{"_key":{}}},{"family":"Grethe","given":"Jeffrey S.","multi":{"_key":{}}},{"family":"Heringa","given":"Jaap","multi":{"_key":{}}},{"family":"Hoen","given":"Peter A. C.","non-dropping-particle":"’t","multi":{"_key":{}}},{"family":"Hooft","given":"Rob","multi":{"_key":{}}},{"family":"Kuhn","given":"Tobias","multi":{"_key":{}}},{"family":"Kok","given":"Ruben","multi":{"_key":{}}},{"family":"Kok","given":"Joost","multi":{"_key":{}}},{"family":"Lusher","given":"Scott J.","multi":{"_key":{}}},{"family":"Martone","given":"Maryann E.","multi":{"_key":{}}},{"family":"Mons","given":"Albert","multi":{"_key":{}}},{"family":"Packer","given":"Abel L.","multi":{"_key":{}}},{"family":"Persson","given":"Bengt","multi":{"_key":{}}},{"family":"Rocca-Serra","given":"Philippe","multi":{"_key":{}}},{"family":"Roos","given":"Marco","multi":{"_key":{}}},{"family":"Schaik","given":"Rene","non-dropping-particle":"van","multi":{"_key":{}}},{"family":"Sansone","given":"Susanna-Assunta","multi":{"_key":{}}},{"family":"Schultes","given":"Erik","multi":{"_key":{}}},{"family":"Sengstag","given":"Thierry","multi":{"_key":{}}},{"family":"Slater","given":"Ted","multi":{"_key":{}}},{"family":"Strawn","given":"George","multi":{"_key":{}}},{"family":"Swertz","given":"Morris A.","multi":{"_key":{}}},{"family":"Thompson","given":"Mark","multi":{"_key":{}}},{"family":"Lei","given":"Johan","non-dropping-particle":"van der","multi":{"_key":{}}},{"family":"Mulligen","given":"Erik","non-dropping-particle":"van","multi":{"_key":{}}},{"family":"Velterop","given":"Jan","multi":{"_key":{}}},{"family":"Waagmeester","given":"Andra","multi":{"_key":{}}},{"family":"Wittenburg","given":"Peter","multi":{"_key":{}}},{"family":"Wolstencroft","given":"Katherine","multi":{"_key":{}}},{"family":"Zhao","given":"Jun","multi":{"_key":{}}},{"family":"Mons","given":"Barend","multi":{"_key":{}}}],"issued":{"date-parts":[["2016",3,15]]},"seeAlso":[]}}],"schema":"https://github.com/citation-style-language/schema/raw/master/csl-citation.json"} </w:instrText>
      </w:r>
      <w:ins w:id="38" w:author="Duncan Paterson" w:date="2020-12-15T21:20:00Z">
        <w:r>
          <w:fldChar w:fldCharType="separate"/>
        </w:r>
      </w:ins>
      <w:r w:rsidR="3BB5FDB9" w:rsidRPr="00B53403">
        <w:rPr>
          <w:rFonts w:ascii="Calibri" w:cs="Calibri"/>
          <w:lang w:val="en-GB"/>
        </w:rPr>
        <w:t xml:space="preserve">Mark D. Wilkinson et al., “The FAIR Guiding Principles for Scientific Data Management and Stewardship,” </w:t>
      </w:r>
      <w:r w:rsidR="3BB5FDB9" w:rsidRPr="3BB5FDB9">
        <w:rPr>
          <w:rFonts w:ascii="Calibri" w:cs="Calibri"/>
          <w:i/>
          <w:iCs/>
          <w:lang w:val="en-GB"/>
        </w:rPr>
        <w:t>Scientific Data</w:t>
      </w:r>
      <w:r w:rsidR="3BB5FDB9" w:rsidRPr="00B53403">
        <w:rPr>
          <w:rFonts w:ascii="Calibri" w:cs="Calibri"/>
          <w:lang w:val="en-GB"/>
        </w:rPr>
        <w:t xml:space="preserve"> 3, no. 1 (March 15, 2016): 160018, https://doi.org/10.1038/sdata.2016.18.</w:t>
      </w:r>
      <w:ins w:id="39" w:author="Duncan Paterson" w:date="2020-12-15T21:20:00Z">
        <w:r>
          <w:fldChar w:fldCharType="end"/>
        </w:r>
      </w:ins>
    </w:p>
  </w:footnote>
  <w:footnote w:id="10">
    <w:p w14:paraId="6135030B" w14:textId="451B2341" w:rsidR="3BB5FDB9" w:rsidRDefault="3BB5FDB9" w:rsidP="3BB5FDB9">
      <w:pPr>
        <w:pStyle w:val="FootnoteText"/>
      </w:pPr>
      <w:r w:rsidRPr="3BB5FDB9">
        <w:rPr>
          <w:rStyle w:val="FootnoteReference"/>
        </w:rPr>
        <w:footnoteRef/>
      </w:r>
      <w:r>
        <w:t xml:space="preserve"> </w:t>
      </w:r>
      <w:r>
        <w:fldChar w:fldCharType="begin"/>
      </w:r>
      <w:r>
        <w:instrText xml:space="preserve"> ADDIN ZOTERO_ITEM CSL_CITATION {"citationID":"48y1Udym","properties":{"formattedCitation":"European Research Council (ERC), \\uc0\\u8220{}Guidelines on Implementation of Open Access to Scientific Publications and Research Data.\\uc0\\u8221{}","plainCitation":"European Research Council (ERC), “Guidelines on Implementation of Open Access to Scientific Publications and Research Data.”","noteIndex":9},"citationItems":[{"id":10562,"uris":["http://zotero.org/groups/2553697/items/QDARKRTJ"],"uri":["http://zotero.org/groups/2553697/items/QDARKRTJ"],"itemData":{"id":10562,"type":"article","multi":{"main":{},"_keys":{}},"language":"en","title":"Guidelines on Implementation of Open Access to Scientific Publications and Research Data","URL":"https://ec.europa.eu/research/participants/data/ref/h2020/other/hi/oa-pilot/h2020-hi-erc-oa-guide_en.pdf","version":"Version 1.1","author":[{"literal":"European Research Council (ERC)","multi":{"_key":{}}}],"issued":{"date-parts":[["2017",4,21]]},"seeAlso":[]}}],"schema":"https://github.com/citation-style-language/schema/raw/master/csl-citation.json"} </w:instrText>
      </w:r>
      <w:r>
        <w:fldChar w:fldCharType="separate"/>
      </w:r>
      <w:r w:rsidRPr="3BB5FDB9">
        <w:rPr>
          <w:rFonts w:ascii="Calibri" w:cs="Calibri"/>
          <w:lang w:val="en-GB"/>
        </w:rPr>
        <w:t>European Research Council (ERC), “Guidelines on Implementation of Open Access to Scientific Publications and Research Data.”</w:t>
      </w:r>
      <w:r>
        <w:fldChar w:fldCharType="end"/>
      </w:r>
    </w:p>
  </w:footnote>
  <w:footnote w:id="11">
    <w:p w14:paraId="3718A142" w14:textId="31FCE17B" w:rsidR="3BB5FDB9" w:rsidRDefault="3BB5FDB9" w:rsidP="3BB5FDB9">
      <w:pPr>
        <w:pStyle w:val="FootnoteText"/>
      </w:pPr>
      <w:r w:rsidRPr="3BB5FDB9">
        <w:rPr>
          <w:rStyle w:val="FootnoteReference"/>
        </w:rPr>
        <w:footnoteRef/>
      </w:r>
      <w:r>
        <w:t xml:space="preserve">Many institutions provide examples and guides, for a basic introduction see https://en.wikipedia.org/wiki/Data_management_plan. In Germany, two initiatives provide more information: https://forschungsdaten.org - co-funded by the German Research Foundation (DFG), and https://forschungsdaten.info - funded by the State of Baden-Württemberg </w:t>
      </w:r>
    </w:p>
  </w:footnote>
  <w:footnote w:id="12">
    <w:p w14:paraId="4D27BF73" w14:textId="5134AC75" w:rsidR="3BB5FDB9" w:rsidRDefault="3BB5FDB9" w:rsidP="3BB5FDB9">
      <w:pPr>
        <w:pStyle w:val="FootnoteText"/>
      </w:pPr>
      <w:r w:rsidRPr="3BB5FDB9">
        <w:rPr>
          <w:rStyle w:val="FootnoteReference"/>
        </w:rPr>
        <w:footnoteRef/>
      </w:r>
      <w:r>
        <w:t xml:space="preserve"> </w:t>
      </w:r>
      <w:r>
        <w:fldChar w:fldCharType="begin"/>
      </w:r>
      <w:r>
        <w:instrText xml:space="preserve"> ADDIN ZOTERO_ITEM CSL_CITATION {"citationID":"OclxkCah","properties":{"formattedCitation":"Wilkinson et al., \\uc0\\u8220{}The FAIR Guiding Principles for Scientific Data Management and Stewardship.\\uc0\\u8221{}","plainCitation":"Wilkinson et al., “The FAIR Guiding Principles for Scientific Data Management and Stewardship.”","noteIndex":11},"citationItems":[{"id":10558,"uris":["http://zotero.org/groups/2553697/items/YIUTSIE2"],"uri":["http://zotero.org/groups/2553697/items/YIUTSIE2"],"itemData":{"id":10558,"type":"article-journal","multi":{"main":{},"_keys":{}},"abstract":"There is an urgent need to improve the infrastructure supporting the reuse of scholarly data. A diverse set of stakeholders—representing academia, industry, funding agencies, and scholarly publishers—have come together to design and jointly endorse a concise and measureable set of principles that we refer to as the FAIR Data Principles. The intent is that these may act as a guideline for those wishing to enhance the reusability of their data holdings. Distinct from peer initiatives that focus on the human scholar, the FAIR Principles put specific emphasis on enhancing the ability of machines to automatically find and use the data, in addition to supporting its reuse by individuals. This Comment is the first formal publication of the FAIR Principles, and includes the rationale behind them, and some exemplar implementations in the community.","container-title":"Scientific Data","DOI":"10.1038/sdata.2016.18","ISSN":"2052-4463","issue":"1","language":"en","note":"authority: Nature Publishing Group\nnumber: 1","page":"160018","publisher":"Nature Publishing Group","source":"www.nature.com","title":"The FAIR Guiding Principles for scientific data management and stewardship","volume":"3","author":[{"family":"Wilkinson","given":"Mark D.","multi":{"_key":{}}},{"family":"Dumontier","given":"Michel","multi":{"_key":{}}},{"family":"Aalbersberg","given":"IJsbrand Jan","multi":{"_key":{}}},{"family":"Appleton","given":"Gabrielle","multi":{"_key":{}}},{"family":"Axton","given":"Myles","multi":{"_key":{}}},{"family":"Baak","given":"Arie","multi":{"_key":{}}},{"family":"Blomberg","given":"Niklas","multi":{"_key":{}}},{"family":"Boiten","given":"Jan-Willem","multi":{"_key":{}}},{"family":"Silva Santos","given":"Luiz Bonino","non-dropping-particle":"da","multi":{"_key":{}}},{"family":"Bourne","given":"Philip E.","multi":{"_key":{}}},{"family":"Bouwman","given":"Jildau","multi":{"_key":{}}},{"family":"Brookes","given":"Anthony J.","multi":{"_key":{}}},{"family":"Clark","given":"Tim","multi":{"_key":{}}},{"family":"Crosas","given":"Mercè","multi":{"_key":{}}},{"family":"Dillo","given":"Ingrid","multi":{"_key":{}}},{"family":"Dumon","given":"Olivier","multi":{"_key":{}}},{"family":"Edmunds","given":"Scott","multi":{"_key":{}}},{"family":"Evelo","given":"Chris T.","multi":{"_key":{}}},{"family":"Finkers","given":"Richard","multi":{"_key":{}}},{"family":"Gonzalez-Beltran","given":"Alejandra","multi":{"_key":{}}},{"family":"Gray","given":"Alasdair J. G.","multi":{"_key":{}}},{"family":"Groth","given":"Paul","multi":{"_key":{}}},{"family":"Goble","given":"Carole","multi":{"_key":{}}},{"family":"Grethe","given":"Jeffrey S.","multi":{"_key":{}}},{"family":"Heringa","given":"Jaap","multi":{"_key":{}}},{"family":"Hoen","given":"Peter A. C.","non-dropping-particle":"’t","multi":{"_key":{}}},{"family":"Hooft","given":"Rob","multi":{"_key":{}}},{"family":"Kuhn","given":"Tobias","multi":{"_key":{}}},{"family":"Kok","given":"Ruben","multi":{"_key":{}}},{"family":"Kok","given":"Joost","multi":{"_key":{}}},{"family":"Lusher","given":"Scott J.","multi":{"_key":{}}},{"family":"Martone","given":"Maryann E.","multi":{"_key":{}}},{"family":"Mons","given":"Albert","multi":{"_key":{}}},{"family":"Packer","given":"Abel L.","multi":{"_key":{}}},{"family":"Persson","given":"Bengt","multi":{"_key":{}}},{"family":"Rocca-Serra","given":"Philippe","multi":{"_key":{}}},{"family":"Roos","given":"Marco","multi":{"_key":{}}},{"family":"Schaik","given":"Rene","non-dropping-particle":"van","multi":{"_key":{}}},{"family":"Sansone","given":"Susanna-Assunta","multi":{"_key":{}}},{"family":"Schultes","given":"Erik","multi":{"_key":{}}},{"family":"Sengstag","given":"Thierry","multi":{"_key":{}}},{"family":"Slater","given":"Ted","multi":{"_key":{}}},{"family":"Strawn","given":"George","multi":{"_key":{}}},{"family":"Swertz","given":"Morris A.","multi":{"_key":{}}},{"family":"Thompson","given":"Mark","multi":{"_key":{}}},{"family":"Lei","given":"Johan","non-dropping-particle":"van der","multi":{"_key":{}}},{"family":"Mulligen","given":"Erik","non-dropping-particle":"van","multi":{"_key":{}}},{"family":"Velterop","given":"Jan","multi":{"_key":{}}},{"family":"Waagmeester","given":"Andra","multi":{"_key":{}}},{"family":"Wittenburg","given":"Peter","multi":{"_key":{}}},{"family":"Wolstencroft","given":"Katherine","multi":{"_key":{}}},{"family":"Zhao","given":"Jun","multi":{"_key":{}}},{"family":"Mons","given":"Barend","multi":{"_key":{}}}],"issued":{"date-parts":[["2016",3,15]]},"seeAlso":[]}}],"schema":"https://github.com/citation-style-language/schema/raw/master/csl-citation.json"} </w:instrText>
      </w:r>
      <w:r>
        <w:fldChar w:fldCharType="separate"/>
      </w:r>
      <w:r w:rsidRPr="3BB5FDB9">
        <w:rPr>
          <w:rFonts w:ascii="Calibri" w:cs="Calibri"/>
          <w:lang w:val="en-GB"/>
        </w:rPr>
        <w:t>Wilkinson et al., “The FAIR Guiding Principles for Scientific Data Management and Stewardship.”</w:t>
      </w:r>
      <w:r>
        <w:fldChar w:fldCharType="end"/>
      </w:r>
    </w:p>
  </w:footnote>
  <w:footnote w:id="13">
    <w:p w14:paraId="7E52D818" w14:textId="508A1835" w:rsidR="3BB5FDB9" w:rsidRDefault="3BB5FDB9" w:rsidP="3BB5FDB9">
      <w:pPr>
        <w:pStyle w:val="FootnoteText"/>
      </w:pPr>
    </w:p>
  </w:footnote>
  <w:footnote w:id="14">
    <w:p w14:paraId="40156E7E" w14:textId="1C449D62" w:rsidR="3BB5FDB9" w:rsidRDefault="3BB5FDB9" w:rsidP="3BB5FDB9">
      <w:pPr>
        <w:pStyle w:val="FootnoteText"/>
      </w:pPr>
      <w:r w:rsidRPr="3BB5FDB9">
        <w:rPr>
          <w:rStyle w:val="FootnoteReference"/>
        </w:rPr>
        <w:footnoteRef/>
      </w:r>
      <w:r>
        <w:t xml:space="preserve"> </w:t>
      </w:r>
      <w:r>
        <w:fldChar w:fldCharType="begin"/>
      </w:r>
      <w:r>
        <w:instrText xml:space="preserve"> ADDIN ZOTERO_ITEM CSL_CITATION {"citationID":"LiYxNnMB","properties":{"formattedCitation":"Arnold and Hessel, \\uc0\\u8220{}Transforming Data Silos into Knowledge\\uc0\\u8221{}; Arnold, \\uc0\\u8220{}Multilingual Research Projects: Challenges for Making Use of Standards, Authority Files, and Character Recognition.\\uc0\\u8221{}","plainCitation":"Arnold and Hessel, “Transforming Data Silos into Knowledge”; Arnold, “Multilingual Research Projects: Challenges for Making Use of Standards, Authority Files, and Character Recognition.”","noteIndex":13,"suppress-trailing-punctuation":false},"citationItems":[{"id":10102,"uris":["http://zotero.org/groups/2553697/items/H38P7N9Z"],"uri":["http://zotero.org/groups/2553697/items/H38P7N9Z"],"itemData":{"id":10102,"type":"chapter","multi":{"main":{},"_keys":{}},"abstract":"This paper introduces the project “Early Chinese Periodicals Online (ECPO)” [1]. ECPO joins several important digital collections of the early Chinese press and puts them into a single overarching framework. In a first phase, several databases on early women’s periodicals and entertainment publishing were created: “Chinese Women’s Magazines in the Late Qing and Early Republican Period” (WoMag), “Chinese Entertainment Newspapers” (Xiaobao), and databases hosted at the Academia Sinica in Taiwan. \nThese systems approach the material in two ways: in the intensive approach we record all articles, images, advertisements, and related agents and assign them to a complete set of scanned pages, while in the extensive approach we record the main characteristic features of publications. ECPO has begun to join these various materials in a second, ongoing phase of the project. Today, ECPO provides open access to 267 publications comprising over 280.000 pages of print. A key aspect is to make entire issues available, front-to-back, including illustrations, advertisements, and even blank pages. For 138 publications we also provide descriptions of individual items in Chinese with Pinyin transcription. These records also contain genre and column information, basic content analysis, as well as names and roles of agents associated with an item.\nOur new cross-database agent service allows us to manage the approximately 47.000 names recorded in WoMag and ECPO: we a) merge identical names across databases, b) identify agents and assign names to them, and c) link agent records to authority data (GND, VIAF, Wikidata, Baidu, DBpedia). Besides creating a curated list of agents occurring in the publications, we also aim to add missing persons to authority files like the GND.\nOne crucial aspect of ECPO is full text capability. Unfortunately, OCR software cannot be used out-of-the-box, for a number of reasons: document analysis fails to recognize complex newspaper layout, character recognition fails when it faces emphasis marks next to characters, and recognized passages have to be grouped in the right semantic order.\nThe paper will discuss approaches to further exploring and analyzing the knowledge hidden in these publications, together with efforts to open the collection’s data for reuse. We demonstrate workflows in the Agents service and cross-database record curation. We also present results from a crowdsourced approach to newspaper segmentation to generate segments that can easier be OCRed. In addition, we introduce first ideas to create a module for encoding text in TEI and relate it to the database.","container-title":"Heuveline, Vincent , Gebhart, Fabian und Mohammadianbisheh, Nina (Hrsg.): E-Science-Tage 2019: Data to Knowledge","event-place":"Heidelberg","ISBN":"978-3-948083-14-4","language":"eng","note":"10.11588/HEIBOOKS.598.C8420\npublisher: University Library Heidelberg","page":"95-109","publisher":"heiBOOKS","publisher-place":"Heidelberg","source":"DOI.org (Datacite)","title":"Transforming data silos into knowledge: Early Chinese Periodicals Online (ECPO)","title-short":"Transforming data silos into knowledge","URL":"https://doi.org/10.11588/heibooks.598.c8420","author":[{"family":"Arnold","given":"Matthias","multi":{"_key":{}}},{"family":"Hessel","given":"Lena","multi":{"_key":{}}}],"accessed":{"date-parts":[["2020",3,28]]},"issued":{"date-parts":[["2020"]]},"seeAlso":[]},"label":"page"},{"id":10103,"uris":["http://zotero.org/groups/2553697/items/THAUYYSQ"],"uri":["http://zotero.org/groups/2553697/items/THAUYYSQ"],"itemData":{"id":10103,"type":"article-journal","multi":{"main":{},"_keys":{}},"abstract":"Academic research about digital non-Latin script (hereafter: NLS) research data can pose a number of challenges just because the material is from a region where the Latin alphabet was not used. Not all of them are easy to spot. In this paper, I introduce two use cases to demonstrate different aspects of the complex tasks that may be related to NLS material. The first use case focuses on metadata standards used to describe NLS material. Taking the VRA Core 4 XML as example, I will show where we found limitations for NLS material and how we were able to overcome them by expanding the standard. In the second use case, I look at the research data itself. Although the full text digitization of western newspapers from the 20th century usually is not problematic anymore, this is not the case for Chinese newspapers from the Republican era (1912-1949). A major obstacle here is the dense and complex layout of the pages, which prevents OCR solutions to get to the character recognition part. In our approach, we are combining different manual and computational methods, like crowdsourcing, pattern recognition, and neural networks to be able to process the material in a more efficient way. The two use cases illustrate that data standards or processing methods which are established and stable for Latin script material may not always be easily adopted to non-Latin script research data.","container-title":"Digital Studies / Le champ numérique","language":"eng","status":"accepted","title":"Multilingual research projects: Challenges for making use of standards, authority files, and character recognition","volume":"11","author":[{"family":"Arnold","given":"Matthias","multi":{"_key":{}}}],"issued":{"date-parts":[["2021"]]},"seeAlso":[]},"label":"page"}],"schema":"https://github.com/citation-style-language/schema/raw/master/csl-citation.json"} </w:instrText>
      </w:r>
      <w:r>
        <w:fldChar w:fldCharType="separate"/>
      </w:r>
      <w:r w:rsidRPr="3BB5FDB9">
        <w:rPr>
          <w:rFonts w:ascii="Calibri" w:cs="Calibri"/>
          <w:lang w:val="en-GB"/>
        </w:rPr>
        <w:t>Arnold and Hessel, “Transforming Data Silos into Knowledge”; Arnold, “Multilingual Research Projects: Challenges for Making Use of Standards, Authority Files, and Character Recognition.”</w:t>
      </w:r>
      <w:r>
        <w:fldChar w:fldCharType="end"/>
      </w:r>
    </w:p>
  </w:footnote>
  <w:footnote w:id="15">
    <w:p w14:paraId="4799F7E1" w14:textId="28A0A536" w:rsidR="3BB5FDB9" w:rsidRDefault="3BB5FDB9" w:rsidP="3BB5FDB9">
      <w:pPr>
        <w:pStyle w:val="FootnoteText"/>
      </w:pPr>
      <w:r w:rsidRPr="3BB5FDB9">
        <w:rPr>
          <w:rStyle w:val="FootnoteReference"/>
        </w:rPr>
        <w:footnoteRef/>
      </w:r>
      <w:r>
        <w:t xml:space="preserve"> Chinese version: </w:t>
      </w:r>
      <w:hyperlink r:id="rId1">
        <w:r w:rsidRPr="3BB5FDB9">
          <w:rPr>
            <w:rStyle w:val="Hyperlink"/>
          </w:rPr>
          <w:t>https://cnki.net/</w:t>
        </w:r>
      </w:hyperlink>
      <w:r>
        <w:t xml:space="preserve"> ; overseas version: </w:t>
      </w:r>
      <w:hyperlink r:id="rId2">
        <w:r w:rsidRPr="3BB5FDB9">
          <w:rPr>
            <w:rStyle w:val="Hyperlink"/>
          </w:rPr>
          <w:t>https://oversea.cnki.net/index/</w:t>
        </w:r>
      </w:hyperlink>
      <w:r>
        <w:t xml:space="preserve"> </w:t>
      </w:r>
    </w:p>
  </w:footnote>
  <w:footnote w:id="16">
    <w:p w14:paraId="56F95205" w14:textId="567AC853" w:rsidR="3BB5FDB9" w:rsidRDefault="3BB5FDB9" w:rsidP="3BB5FDB9">
      <w:pPr>
        <w:pStyle w:val="FootnoteText"/>
      </w:pPr>
      <w:r w:rsidRPr="3BB5FDB9">
        <w:rPr>
          <w:rStyle w:val="FootnoteReference"/>
        </w:rPr>
        <w:footnoteRef/>
      </w:r>
      <w:r>
        <w:t xml:space="preserve"> </w:t>
      </w:r>
      <w:proofErr w:type="spellStart"/>
      <w:r w:rsidRPr="3BB5FDB9">
        <w:rPr>
          <w:sz w:val="22"/>
          <w:szCs w:val="22"/>
        </w:rPr>
        <w:t>CrossAsia</w:t>
      </w:r>
      <w:proofErr w:type="spellEnd"/>
      <w:r w:rsidRPr="3BB5FDB9">
        <w:rPr>
          <w:rFonts w:ascii="Calibri" w:eastAsia="Calibri" w:hAnsi="Calibri" w:cs="Calibri"/>
          <w:sz w:val="22"/>
          <w:szCs w:val="22"/>
        </w:rPr>
        <w:t xml:space="preserve"> </w:t>
      </w:r>
      <w:hyperlink r:id="rId3">
        <w:r w:rsidRPr="3BB5FDB9">
          <w:rPr>
            <w:rStyle w:val="Hyperlink"/>
            <w:rFonts w:ascii="Calibri" w:eastAsia="Calibri" w:hAnsi="Calibri" w:cs="Calibri"/>
            <w:sz w:val="22"/>
            <w:szCs w:val="22"/>
          </w:rPr>
          <w:t>https://blog.crossasia.org/about/?lang=en</w:t>
        </w:r>
      </w:hyperlink>
      <w:r w:rsidRPr="3BB5FDB9">
        <w:rPr>
          <w:rFonts w:ascii="Calibri" w:eastAsia="Calibri" w:hAnsi="Calibri" w:cs="Calibri"/>
          <w:sz w:val="22"/>
          <w:szCs w:val="22"/>
        </w:rPr>
        <w:t xml:space="preserve"> </w:t>
      </w:r>
      <w:r w:rsidRPr="3BB5FDB9">
        <w:rPr>
          <w:sz w:val="22"/>
          <w:szCs w:val="22"/>
        </w:rPr>
        <w:t xml:space="preserve">is one of the portals of the Specialized Information Service Asia (FID Asia), funded by the </w:t>
      </w:r>
      <w:r w:rsidRPr="3BB5FDB9">
        <w:rPr>
          <w:rFonts w:ascii="Calibri" w:eastAsia="Calibri" w:hAnsi="Calibri" w:cs="Calibri"/>
          <w:sz w:val="22"/>
          <w:szCs w:val="22"/>
        </w:rPr>
        <w:t xml:space="preserve">German Research Foundation (DFG), cf. </w:t>
      </w:r>
      <w:hyperlink r:id="rId4">
        <w:r w:rsidRPr="3BB5FDB9">
          <w:rPr>
            <w:rStyle w:val="Hyperlink"/>
            <w:rFonts w:ascii="Calibri" w:eastAsia="Calibri" w:hAnsi="Calibri" w:cs="Calibri"/>
            <w:color w:val="auto"/>
            <w:sz w:val="22"/>
            <w:szCs w:val="22"/>
          </w:rPr>
          <w:t>https://idw-online.de/en/news646187</w:t>
        </w:r>
      </w:hyperlink>
      <w:r w:rsidRPr="3BB5FDB9">
        <w:rPr>
          <w:rFonts w:ascii="Calibri" w:eastAsia="Calibri" w:hAnsi="Calibri" w:cs="Calibri"/>
          <w:sz w:val="22"/>
          <w:szCs w:val="22"/>
        </w:rPr>
        <w:t xml:space="preserve"> (in German).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001127FA" w14:paraId="5C724705" w14:textId="77777777" w:rsidTr="3BB5FDB9">
      <w:tc>
        <w:tcPr>
          <w:tcW w:w="3120" w:type="dxa"/>
        </w:tcPr>
        <w:p w14:paraId="7D02B8A8" w14:textId="1CECB47B" w:rsidR="001127FA" w:rsidRDefault="001127FA" w:rsidP="3BB5FDB9">
          <w:pPr>
            <w:pStyle w:val="Header"/>
            <w:ind w:left="-115"/>
          </w:pPr>
        </w:p>
      </w:tc>
      <w:tc>
        <w:tcPr>
          <w:tcW w:w="3120" w:type="dxa"/>
        </w:tcPr>
        <w:p w14:paraId="65708AAF" w14:textId="13794BB1" w:rsidR="001127FA" w:rsidRDefault="001127FA" w:rsidP="3BB5FDB9">
          <w:pPr>
            <w:pStyle w:val="Header"/>
            <w:jc w:val="center"/>
          </w:pPr>
        </w:p>
      </w:tc>
      <w:tc>
        <w:tcPr>
          <w:tcW w:w="3120" w:type="dxa"/>
        </w:tcPr>
        <w:p w14:paraId="0777BB79" w14:textId="5AF20AEC" w:rsidR="001127FA" w:rsidRDefault="001127FA" w:rsidP="3BB5FDB9">
          <w:pPr>
            <w:pStyle w:val="Header"/>
            <w:ind w:right="-115"/>
            <w:jc w:val="right"/>
          </w:pPr>
        </w:p>
      </w:tc>
    </w:tr>
  </w:tbl>
  <w:p w14:paraId="26752ED6" w14:textId="590AC6D2" w:rsidR="001127FA" w:rsidRDefault="001127FA">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tthias Arnold">
    <w15:presenceInfo w15:providerId="None" w15:userId="Matthias Arnold"/>
  </w15:person>
  <w15:person w15:author="Arnold, Matthias">
    <w15:presenceInfo w15:providerId="AD" w15:userId="S::cv124@uni-heidelberg.de::b426c9cd-2a20-41ee-b50e-e4f3178f568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9263EAB"/>
    <w:rsid w:val="000270E1"/>
    <w:rsid w:val="00043000"/>
    <w:rsid w:val="00052384"/>
    <w:rsid w:val="00056161"/>
    <w:rsid w:val="00085E20"/>
    <w:rsid w:val="00087607"/>
    <w:rsid w:val="00111E65"/>
    <w:rsid w:val="001127FA"/>
    <w:rsid w:val="00126E4F"/>
    <w:rsid w:val="00126ED4"/>
    <w:rsid w:val="001356B8"/>
    <w:rsid w:val="0013732A"/>
    <w:rsid w:val="00172F18"/>
    <w:rsid w:val="0018005B"/>
    <w:rsid w:val="00193309"/>
    <w:rsid w:val="001A61F9"/>
    <w:rsid w:val="001D51F1"/>
    <w:rsid w:val="001E5AC7"/>
    <w:rsid w:val="001E6241"/>
    <w:rsid w:val="001F2180"/>
    <w:rsid w:val="002134AF"/>
    <w:rsid w:val="00232DCA"/>
    <w:rsid w:val="00270C60"/>
    <w:rsid w:val="002A3B26"/>
    <w:rsid w:val="00324A44"/>
    <w:rsid w:val="00341298"/>
    <w:rsid w:val="003601B0"/>
    <w:rsid w:val="00360D83"/>
    <w:rsid w:val="00376645"/>
    <w:rsid w:val="00393BDE"/>
    <w:rsid w:val="003A249E"/>
    <w:rsid w:val="003A5D5F"/>
    <w:rsid w:val="003D3DC8"/>
    <w:rsid w:val="003E5070"/>
    <w:rsid w:val="003F7A6D"/>
    <w:rsid w:val="00400095"/>
    <w:rsid w:val="00404A02"/>
    <w:rsid w:val="0044339A"/>
    <w:rsid w:val="00450C41"/>
    <w:rsid w:val="004849AA"/>
    <w:rsid w:val="004A3A8E"/>
    <w:rsid w:val="004B538C"/>
    <w:rsid w:val="004C2E08"/>
    <w:rsid w:val="004D6858"/>
    <w:rsid w:val="004E0501"/>
    <w:rsid w:val="004E208B"/>
    <w:rsid w:val="00531A9A"/>
    <w:rsid w:val="0053490E"/>
    <w:rsid w:val="00536FF5"/>
    <w:rsid w:val="00547997"/>
    <w:rsid w:val="00563425"/>
    <w:rsid w:val="005655A1"/>
    <w:rsid w:val="005719F6"/>
    <w:rsid w:val="005810A0"/>
    <w:rsid w:val="005D2119"/>
    <w:rsid w:val="005D5F42"/>
    <w:rsid w:val="005F4E14"/>
    <w:rsid w:val="0060486B"/>
    <w:rsid w:val="00624353"/>
    <w:rsid w:val="00651D3D"/>
    <w:rsid w:val="006633B3"/>
    <w:rsid w:val="00682EFF"/>
    <w:rsid w:val="00692D22"/>
    <w:rsid w:val="006D0730"/>
    <w:rsid w:val="006E5B9C"/>
    <w:rsid w:val="006E7B71"/>
    <w:rsid w:val="006F59A4"/>
    <w:rsid w:val="0070657D"/>
    <w:rsid w:val="00734685"/>
    <w:rsid w:val="00736190"/>
    <w:rsid w:val="00760E1D"/>
    <w:rsid w:val="007B4D6E"/>
    <w:rsid w:val="007C40F6"/>
    <w:rsid w:val="007F5F78"/>
    <w:rsid w:val="0080004E"/>
    <w:rsid w:val="008131C3"/>
    <w:rsid w:val="00820ABC"/>
    <w:rsid w:val="00833790"/>
    <w:rsid w:val="0084762C"/>
    <w:rsid w:val="00855C3C"/>
    <w:rsid w:val="00856145"/>
    <w:rsid w:val="00857A49"/>
    <w:rsid w:val="00861C7F"/>
    <w:rsid w:val="00872EE9"/>
    <w:rsid w:val="008C2697"/>
    <w:rsid w:val="008D4839"/>
    <w:rsid w:val="00906CE4"/>
    <w:rsid w:val="00941321"/>
    <w:rsid w:val="00941EB1"/>
    <w:rsid w:val="00993E08"/>
    <w:rsid w:val="0099655E"/>
    <w:rsid w:val="009C033E"/>
    <w:rsid w:val="009E5A48"/>
    <w:rsid w:val="009F22B8"/>
    <w:rsid w:val="009F32A2"/>
    <w:rsid w:val="00A325F9"/>
    <w:rsid w:val="00A46C4C"/>
    <w:rsid w:val="00A75633"/>
    <w:rsid w:val="00A77796"/>
    <w:rsid w:val="00AB7843"/>
    <w:rsid w:val="00AC39CE"/>
    <w:rsid w:val="00AC63CF"/>
    <w:rsid w:val="00B0015F"/>
    <w:rsid w:val="00B120DB"/>
    <w:rsid w:val="00B2537C"/>
    <w:rsid w:val="00B53403"/>
    <w:rsid w:val="00BA120C"/>
    <w:rsid w:val="00BA6E4B"/>
    <w:rsid w:val="00BC2E0E"/>
    <w:rsid w:val="00BC3282"/>
    <w:rsid w:val="00BD1E0E"/>
    <w:rsid w:val="00BD31EF"/>
    <w:rsid w:val="00BF077E"/>
    <w:rsid w:val="00C14A64"/>
    <w:rsid w:val="00C278F1"/>
    <w:rsid w:val="00C54B32"/>
    <w:rsid w:val="00CC22FF"/>
    <w:rsid w:val="00D05BF1"/>
    <w:rsid w:val="00D44797"/>
    <w:rsid w:val="00D461F5"/>
    <w:rsid w:val="00D5609A"/>
    <w:rsid w:val="00DC332D"/>
    <w:rsid w:val="00DD1E5C"/>
    <w:rsid w:val="00DD7585"/>
    <w:rsid w:val="00DE7A96"/>
    <w:rsid w:val="00E128A5"/>
    <w:rsid w:val="00E31332"/>
    <w:rsid w:val="00E970EE"/>
    <w:rsid w:val="00EC5103"/>
    <w:rsid w:val="00EE08C9"/>
    <w:rsid w:val="00F10E8D"/>
    <w:rsid w:val="00F23152"/>
    <w:rsid w:val="00F32287"/>
    <w:rsid w:val="00F41129"/>
    <w:rsid w:val="00F52038"/>
    <w:rsid w:val="00F53329"/>
    <w:rsid w:val="00F60A22"/>
    <w:rsid w:val="00FA1510"/>
    <w:rsid w:val="00FA2646"/>
    <w:rsid w:val="00FF3AA9"/>
    <w:rsid w:val="0112B53B"/>
    <w:rsid w:val="014EA8FE"/>
    <w:rsid w:val="018861F9"/>
    <w:rsid w:val="01C6E021"/>
    <w:rsid w:val="02213DA8"/>
    <w:rsid w:val="02277A94"/>
    <w:rsid w:val="02805BBE"/>
    <w:rsid w:val="02B962B6"/>
    <w:rsid w:val="0358EB58"/>
    <w:rsid w:val="036AF8B2"/>
    <w:rsid w:val="03A85424"/>
    <w:rsid w:val="03CBB3E3"/>
    <w:rsid w:val="0434DDC0"/>
    <w:rsid w:val="0462C26F"/>
    <w:rsid w:val="04921207"/>
    <w:rsid w:val="04B70377"/>
    <w:rsid w:val="04BB8D6E"/>
    <w:rsid w:val="04D8CD59"/>
    <w:rsid w:val="053E580D"/>
    <w:rsid w:val="05C0AA67"/>
    <w:rsid w:val="05DAC6D6"/>
    <w:rsid w:val="05E47378"/>
    <w:rsid w:val="05F8347C"/>
    <w:rsid w:val="064254EE"/>
    <w:rsid w:val="071B306A"/>
    <w:rsid w:val="07292632"/>
    <w:rsid w:val="07503422"/>
    <w:rsid w:val="077BA2F5"/>
    <w:rsid w:val="0793BB63"/>
    <w:rsid w:val="079C8BC6"/>
    <w:rsid w:val="07E6D4EF"/>
    <w:rsid w:val="07E75BAC"/>
    <w:rsid w:val="082CDC9F"/>
    <w:rsid w:val="08813789"/>
    <w:rsid w:val="090F6277"/>
    <w:rsid w:val="0916D1EB"/>
    <w:rsid w:val="09263EAB"/>
    <w:rsid w:val="0987584A"/>
    <w:rsid w:val="099BE8D1"/>
    <w:rsid w:val="09D73BDD"/>
    <w:rsid w:val="0A442480"/>
    <w:rsid w:val="0A603798"/>
    <w:rsid w:val="0ABAE074"/>
    <w:rsid w:val="0ADB6D15"/>
    <w:rsid w:val="0ADDC03A"/>
    <w:rsid w:val="0B01538B"/>
    <w:rsid w:val="0B02210F"/>
    <w:rsid w:val="0B046E7C"/>
    <w:rsid w:val="0B130081"/>
    <w:rsid w:val="0B402954"/>
    <w:rsid w:val="0B7DF2D9"/>
    <w:rsid w:val="0B7DF81D"/>
    <w:rsid w:val="0BCF20F6"/>
    <w:rsid w:val="0C5A6056"/>
    <w:rsid w:val="0CBE109B"/>
    <w:rsid w:val="0D16E659"/>
    <w:rsid w:val="0E599762"/>
    <w:rsid w:val="0E6C57F9"/>
    <w:rsid w:val="0E9ABB19"/>
    <w:rsid w:val="0EB6D158"/>
    <w:rsid w:val="0EFA906A"/>
    <w:rsid w:val="0F3C1167"/>
    <w:rsid w:val="0F63B214"/>
    <w:rsid w:val="0FAF7BF8"/>
    <w:rsid w:val="0FE90120"/>
    <w:rsid w:val="101D65B0"/>
    <w:rsid w:val="104DD941"/>
    <w:rsid w:val="104F8781"/>
    <w:rsid w:val="10B2ED93"/>
    <w:rsid w:val="10D307A3"/>
    <w:rsid w:val="1149EDC4"/>
    <w:rsid w:val="115D4C3F"/>
    <w:rsid w:val="11712E33"/>
    <w:rsid w:val="12474689"/>
    <w:rsid w:val="126BE13C"/>
    <w:rsid w:val="1272456E"/>
    <w:rsid w:val="1281D9B8"/>
    <w:rsid w:val="12F94A9B"/>
    <w:rsid w:val="135DF695"/>
    <w:rsid w:val="1398CCD9"/>
    <w:rsid w:val="139AEE16"/>
    <w:rsid w:val="13AE6258"/>
    <w:rsid w:val="13BA25D1"/>
    <w:rsid w:val="142A1592"/>
    <w:rsid w:val="144F052A"/>
    <w:rsid w:val="14633FF1"/>
    <w:rsid w:val="147DFC81"/>
    <w:rsid w:val="1491DCBD"/>
    <w:rsid w:val="14B7B2B9"/>
    <w:rsid w:val="152ECEE1"/>
    <w:rsid w:val="155FBF82"/>
    <w:rsid w:val="159AF5F5"/>
    <w:rsid w:val="15BF699A"/>
    <w:rsid w:val="16045CF5"/>
    <w:rsid w:val="160B2FF2"/>
    <w:rsid w:val="16D11CB2"/>
    <w:rsid w:val="16DB17FC"/>
    <w:rsid w:val="171623DF"/>
    <w:rsid w:val="1737C925"/>
    <w:rsid w:val="1738961A"/>
    <w:rsid w:val="178AC7C4"/>
    <w:rsid w:val="17AB23BB"/>
    <w:rsid w:val="17CE4427"/>
    <w:rsid w:val="17DC1D0D"/>
    <w:rsid w:val="17ED49D7"/>
    <w:rsid w:val="182CF603"/>
    <w:rsid w:val="183DEEFD"/>
    <w:rsid w:val="186A66C5"/>
    <w:rsid w:val="187D3672"/>
    <w:rsid w:val="1885E4C6"/>
    <w:rsid w:val="188E971C"/>
    <w:rsid w:val="194661DD"/>
    <w:rsid w:val="1954851A"/>
    <w:rsid w:val="19A48129"/>
    <w:rsid w:val="1A0988FC"/>
    <w:rsid w:val="1A1BBA2B"/>
    <w:rsid w:val="1A349DBD"/>
    <w:rsid w:val="1A3F9883"/>
    <w:rsid w:val="1A4DF1A4"/>
    <w:rsid w:val="1A5A0C29"/>
    <w:rsid w:val="1A874600"/>
    <w:rsid w:val="1AC97770"/>
    <w:rsid w:val="1ADF9B8A"/>
    <w:rsid w:val="1AE0F95F"/>
    <w:rsid w:val="1B1B0623"/>
    <w:rsid w:val="1B357C55"/>
    <w:rsid w:val="1B4223C4"/>
    <w:rsid w:val="1B55D970"/>
    <w:rsid w:val="1B7D973A"/>
    <w:rsid w:val="1C24C8F7"/>
    <w:rsid w:val="1C5E006C"/>
    <w:rsid w:val="1C6C4DDC"/>
    <w:rsid w:val="1CA10963"/>
    <w:rsid w:val="1CBBAF59"/>
    <w:rsid w:val="1D777F1C"/>
    <w:rsid w:val="1D8EE5A7"/>
    <w:rsid w:val="1D987D29"/>
    <w:rsid w:val="1D9D4FED"/>
    <w:rsid w:val="1DD680F9"/>
    <w:rsid w:val="1E20533F"/>
    <w:rsid w:val="1E3F4AFC"/>
    <w:rsid w:val="1EC941A4"/>
    <w:rsid w:val="1EC9CDF4"/>
    <w:rsid w:val="1F28D16E"/>
    <w:rsid w:val="1F2D4D2C"/>
    <w:rsid w:val="1F5DD47B"/>
    <w:rsid w:val="1F6E52A9"/>
    <w:rsid w:val="1F7A8430"/>
    <w:rsid w:val="1F9190F2"/>
    <w:rsid w:val="1FBF7F9C"/>
    <w:rsid w:val="1FE55D73"/>
    <w:rsid w:val="1FF47EA6"/>
    <w:rsid w:val="20274D13"/>
    <w:rsid w:val="20881C37"/>
    <w:rsid w:val="2097B6E1"/>
    <w:rsid w:val="20BB84F4"/>
    <w:rsid w:val="20E16EFB"/>
    <w:rsid w:val="211C3AE0"/>
    <w:rsid w:val="2124E9EB"/>
    <w:rsid w:val="212CAA37"/>
    <w:rsid w:val="214227A0"/>
    <w:rsid w:val="214A573E"/>
    <w:rsid w:val="21A986E1"/>
    <w:rsid w:val="21DBCBF1"/>
    <w:rsid w:val="21F06D2B"/>
    <w:rsid w:val="222FCFA4"/>
    <w:rsid w:val="22714A82"/>
    <w:rsid w:val="2295016D"/>
    <w:rsid w:val="22E886E3"/>
    <w:rsid w:val="2303E1F6"/>
    <w:rsid w:val="231625CE"/>
    <w:rsid w:val="2322DEBE"/>
    <w:rsid w:val="23617194"/>
    <w:rsid w:val="236C68C5"/>
    <w:rsid w:val="243D9187"/>
    <w:rsid w:val="24C66B72"/>
    <w:rsid w:val="2529C356"/>
    <w:rsid w:val="252AFBCF"/>
    <w:rsid w:val="2560F580"/>
    <w:rsid w:val="25BB77D0"/>
    <w:rsid w:val="2608AF13"/>
    <w:rsid w:val="261ED4AD"/>
    <w:rsid w:val="2676DFD9"/>
    <w:rsid w:val="26C5A10C"/>
    <w:rsid w:val="26EF9BE1"/>
    <w:rsid w:val="27619D34"/>
    <w:rsid w:val="2862B04A"/>
    <w:rsid w:val="288F0AA0"/>
    <w:rsid w:val="28AE5CF3"/>
    <w:rsid w:val="28F33698"/>
    <w:rsid w:val="28FDF9C2"/>
    <w:rsid w:val="290F7D4D"/>
    <w:rsid w:val="2917A801"/>
    <w:rsid w:val="291DE14A"/>
    <w:rsid w:val="29484BEF"/>
    <w:rsid w:val="2994CC59"/>
    <w:rsid w:val="29AADB88"/>
    <w:rsid w:val="29B2BA67"/>
    <w:rsid w:val="2A246FF2"/>
    <w:rsid w:val="2A273CA3"/>
    <w:rsid w:val="2A3CD9C7"/>
    <w:rsid w:val="2A4F29E2"/>
    <w:rsid w:val="2A581045"/>
    <w:rsid w:val="2A80A1C6"/>
    <w:rsid w:val="2ABB4EC6"/>
    <w:rsid w:val="2B4A3522"/>
    <w:rsid w:val="2B84372B"/>
    <w:rsid w:val="2C9F084C"/>
    <w:rsid w:val="2CA1D675"/>
    <w:rsid w:val="2CA93770"/>
    <w:rsid w:val="2CAD4769"/>
    <w:rsid w:val="2D32F37C"/>
    <w:rsid w:val="2D5821FE"/>
    <w:rsid w:val="2D8FB524"/>
    <w:rsid w:val="2DDD4ABE"/>
    <w:rsid w:val="2E00CD90"/>
    <w:rsid w:val="2E0567BC"/>
    <w:rsid w:val="2E5EE6D9"/>
    <w:rsid w:val="2EBBBBEA"/>
    <w:rsid w:val="2EBC8630"/>
    <w:rsid w:val="2EC1479A"/>
    <w:rsid w:val="2EF586E9"/>
    <w:rsid w:val="2F54AC47"/>
    <w:rsid w:val="2F800FD8"/>
    <w:rsid w:val="2F8817F3"/>
    <w:rsid w:val="2FE1CED5"/>
    <w:rsid w:val="3003F2ED"/>
    <w:rsid w:val="3007ECA1"/>
    <w:rsid w:val="3009601A"/>
    <w:rsid w:val="3023B849"/>
    <w:rsid w:val="304108A6"/>
    <w:rsid w:val="306C75FD"/>
    <w:rsid w:val="30859EF6"/>
    <w:rsid w:val="3086BB90"/>
    <w:rsid w:val="30E319CC"/>
    <w:rsid w:val="312C9964"/>
    <w:rsid w:val="3146ABEC"/>
    <w:rsid w:val="316978A2"/>
    <w:rsid w:val="32046C98"/>
    <w:rsid w:val="324A36DD"/>
    <w:rsid w:val="327FF3DF"/>
    <w:rsid w:val="32A198BE"/>
    <w:rsid w:val="32E06ADF"/>
    <w:rsid w:val="32E27C4D"/>
    <w:rsid w:val="33030D0A"/>
    <w:rsid w:val="336A3520"/>
    <w:rsid w:val="3384C8DB"/>
    <w:rsid w:val="338C8C7D"/>
    <w:rsid w:val="3398242C"/>
    <w:rsid w:val="33AA9389"/>
    <w:rsid w:val="33BC5A41"/>
    <w:rsid w:val="33C28A0D"/>
    <w:rsid w:val="33E2CF01"/>
    <w:rsid w:val="34025CC0"/>
    <w:rsid w:val="3416120F"/>
    <w:rsid w:val="34244B29"/>
    <w:rsid w:val="34436FC5"/>
    <w:rsid w:val="3467B338"/>
    <w:rsid w:val="34B1A6D8"/>
    <w:rsid w:val="34B45E55"/>
    <w:rsid w:val="34BBCB22"/>
    <w:rsid w:val="34C819F9"/>
    <w:rsid w:val="34F7DE90"/>
    <w:rsid w:val="351358DD"/>
    <w:rsid w:val="352F089B"/>
    <w:rsid w:val="354C2D24"/>
    <w:rsid w:val="357EC189"/>
    <w:rsid w:val="364D855B"/>
    <w:rsid w:val="36583F9B"/>
    <w:rsid w:val="369E0459"/>
    <w:rsid w:val="36F59217"/>
    <w:rsid w:val="37137B8F"/>
    <w:rsid w:val="37A4DCFE"/>
    <w:rsid w:val="38480691"/>
    <w:rsid w:val="386ECC68"/>
    <w:rsid w:val="38AF4BF0"/>
    <w:rsid w:val="38C53641"/>
    <w:rsid w:val="38DC6E7A"/>
    <w:rsid w:val="38E9A1D8"/>
    <w:rsid w:val="38F1F59E"/>
    <w:rsid w:val="39162BAD"/>
    <w:rsid w:val="39299995"/>
    <w:rsid w:val="3991C7C6"/>
    <w:rsid w:val="39BBBAFD"/>
    <w:rsid w:val="39EAD5BE"/>
    <w:rsid w:val="39EF2670"/>
    <w:rsid w:val="3A64AD72"/>
    <w:rsid w:val="3A86E4F9"/>
    <w:rsid w:val="3AB4D826"/>
    <w:rsid w:val="3ADC3A27"/>
    <w:rsid w:val="3AEFA1AD"/>
    <w:rsid w:val="3B079990"/>
    <w:rsid w:val="3B0CC06E"/>
    <w:rsid w:val="3B9F2646"/>
    <w:rsid w:val="3BB5FDB9"/>
    <w:rsid w:val="3BEF1744"/>
    <w:rsid w:val="3C18446F"/>
    <w:rsid w:val="3C982394"/>
    <w:rsid w:val="3CAB2D49"/>
    <w:rsid w:val="3CC73EC8"/>
    <w:rsid w:val="3CCEBAC5"/>
    <w:rsid w:val="3CD97319"/>
    <w:rsid w:val="3CE7E9A2"/>
    <w:rsid w:val="3D0B76AF"/>
    <w:rsid w:val="3D49EB29"/>
    <w:rsid w:val="3D5ADB86"/>
    <w:rsid w:val="3DA2AE94"/>
    <w:rsid w:val="3DD6DFBD"/>
    <w:rsid w:val="3DFD6A6B"/>
    <w:rsid w:val="3E1915A3"/>
    <w:rsid w:val="3E21A49C"/>
    <w:rsid w:val="3E6538E9"/>
    <w:rsid w:val="3E83B383"/>
    <w:rsid w:val="3E924879"/>
    <w:rsid w:val="3EE417E6"/>
    <w:rsid w:val="3F6B28D1"/>
    <w:rsid w:val="3F888769"/>
    <w:rsid w:val="3F971683"/>
    <w:rsid w:val="3FA54F9D"/>
    <w:rsid w:val="3FC4E370"/>
    <w:rsid w:val="3FE3782A"/>
    <w:rsid w:val="4001094A"/>
    <w:rsid w:val="402C1249"/>
    <w:rsid w:val="405893C9"/>
    <w:rsid w:val="4091EC8B"/>
    <w:rsid w:val="40C2104B"/>
    <w:rsid w:val="40F1300F"/>
    <w:rsid w:val="40F85776"/>
    <w:rsid w:val="41345B79"/>
    <w:rsid w:val="414239FE"/>
    <w:rsid w:val="41489450"/>
    <w:rsid w:val="41505979"/>
    <w:rsid w:val="419666C2"/>
    <w:rsid w:val="419773CE"/>
    <w:rsid w:val="41A22BE8"/>
    <w:rsid w:val="425B853A"/>
    <w:rsid w:val="428B654B"/>
    <w:rsid w:val="42A573C5"/>
    <w:rsid w:val="42AF1738"/>
    <w:rsid w:val="431E8643"/>
    <w:rsid w:val="4363A2CF"/>
    <w:rsid w:val="43D33AAD"/>
    <w:rsid w:val="440B4946"/>
    <w:rsid w:val="441350E8"/>
    <w:rsid w:val="441D07F8"/>
    <w:rsid w:val="44811D6F"/>
    <w:rsid w:val="44F4D30C"/>
    <w:rsid w:val="44F6D1E3"/>
    <w:rsid w:val="454E6F72"/>
    <w:rsid w:val="46132DA4"/>
    <w:rsid w:val="461B5FFA"/>
    <w:rsid w:val="4630A580"/>
    <w:rsid w:val="463C214E"/>
    <w:rsid w:val="467BDEE7"/>
    <w:rsid w:val="4692039F"/>
    <w:rsid w:val="469BC004"/>
    <w:rsid w:val="46B1AF82"/>
    <w:rsid w:val="46E36DA9"/>
    <w:rsid w:val="47366D03"/>
    <w:rsid w:val="4736A8F2"/>
    <w:rsid w:val="47679FCB"/>
    <w:rsid w:val="47EB8FE6"/>
    <w:rsid w:val="4803A5E5"/>
    <w:rsid w:val="4806B552"/>
    <w:rsid w:val="4888DDEA"/>
    <w:rsid w:val="48D957F6"/>
    <w:rsid w:val="49022116"/>
    <w:rsid w:val="494D687C"/>
    <w:rsid w:val="495BEA5A"/>
    <w:rsid w:val="49865338"/>
    <w:rsid w:val="4998285D"/>
    <w:rsid w:val="4A39A334"/>
    <w:rsid w:val="4AFCB749"/>
    <w:rsid w:val="4B623F78"/>
    <w:rsid w:val="4B86C93C"/>
    <w:rsid w:val="4BB54A10"/>
    <w:rsid w:val="4BB8FB89"/>
    <w:rsid w:val="4BBB84AA"/>
    <w:rsid w:val="4BBBCB8A"/>
    <w:rsid w:val="4BC385EF"/>
    <w:rsid w:val="4BD86E97"/>
    <w:rsid w:val="4C0EED63"/>
    <w:rsid w:val="4C22AA05"/>
    <w:rsid w:val="4C4D3948"/>
    <w:rsid w:val="4C5C1FA1"/>
    <w:rsid w:val="4C76787E"/>
    <w:rsid w:val="4C7D1CB3"/>
    <w:rsid w:val="4CA805AC"/>
    <w:rsid w:val="4D511A71"/>
    <w:rsid w:val="4E3CFED9"/>
    <w:rsid w:val="4E5C3A7A"/>
    <w:rsid w:val="4E642487"/>
    <w:rsid w:val="4E80AEF0"/>
    <w:rsid w:val="4EC14CD8"/>
    <w:rsid w:val="4EF2BE72"/>
    <w:rsid w:val="4F024FF9"/>
    <w:rsid w:val="4F0A50C1"/>
    <w:rsid w:val="4F22D2E3"/>
    <w:rsid w:val="4F3E36F5"/>
    <w:rsid w:val="4F503208"/>
    <w:rsid w:val="4F5187D0"/>
    <w:rsid w:val="4F630D28"/>
    <w:rsid w:val="4F821C28"/>
    <w:rsid w:val="4FAAF983"/>
    <w:rsid w:val="4FC6AA25"/>
    <w:rsid w:val="4FD011CA"/>
    <w:rsid w:val="4FDECBFE"/>
    <w:rsid w:val="4FE92E15"/>
    <w:rsid w:val="4FFD3481"/>
    <w:rsid w:val="50018612"/>
    <w:rsid w:val="50101E6D"/>
    <w:rsid w:val="503D442D"/>
    <w:rsid w:val="5047DE85"/>
    <w:rsid w:val="5055518B"/>
    <w:rsid w:val="50636E7E"/>
    <w:rsid w:val="50638AA5"/>
    <w:rsid w:val="50CF7A9F"/>
    <w:rsid w:val="50E1C3DE"/>
    <w:rsid w:val="515A748D"/>
    <w:rsid w:val="519455D5"/>
    <w:rsid w:val="519ACFCA"/>
    <w:rsid w:val="51A4A408"/>
    <w:rsid w:val="51F3FAE0"/>
    <w:rsid w:val="52248B94"/>
    <w:rsid w:val="5229AFE8"/>
    <w:rsid w:val="5236269F"/>
    <w:rsid w:val="5246A78D"/>
    <w:rsid w:val="5294E61F"/>
    <w:rsid w:val="52A271C0"/>
    <w:rsid w:val="52BC1E8C"/>
    <w:rsid w:val="52FCBF8B"/>
    <w:rsid w:val="53155CBA"/>
    <w:rsid w:val="533D2499"/>
    <w:rsid w:val="53666ABA"/>
    <w:rsid w:val="537CF506"/>
    <w:rsid w:val="53A02014"/>
    <w:rsid w:val="53EEE5B1"/>
    <w:rsid w:val="545039E2"/>
    <w:rsid w:val="546B7261"/>
    <w:rsid w:val="5558D6EE"/>
    <w:rsid w:val="557BF18B"/>
    <w:rsid w:val="558AEA63"/>
    <w:rsid w:val="559EBBDC"/>
    <w:rsid w:val="55B5D3C6"/>
    <w:rsid w:val="55B9C28A"/>
    <w:rsid w:val="55FA0DFA"/>
    <w:rsid w:val="566205CF"/>
    <w:rsid w:val="567A85FE"/>
    <w:rsid w:val="56CF68D3"/>
    <w:rsid w:val="5700AA9E"/>
    <w:rsid w:val="5751A427"/>
    <w:rsid w:val="576832BA"/>
    <w:rsid w:val="585B1A9D"/>
    <w:rsid w:val="587B4E41"/>
    <w:rsid w:val="58BD3441"/>
    <w:rsid w:val="58F0332B"/>
    <w:rsid w:val="58F0B35B"/>
    <w:rsid w:val="58F94286"/>
    <w:rsid w:val="594B879A"/>
    <w:rsid w:val="596B79CC"/>
    <w:rsid w:val="59882797"/>
    <w:rsid w:val="59AB3366"/>
    <w:rsid w:val="59DB432E"/>
    <w:rsid w:val="5A3F820A"/>
    <w:rsid w:val="5A717CFF"/>
    <w:rsid w:val="5A722CFF"/>
    <w:rsid w:val="5A9780CB"/>
    <w:rsid w:val="5B4DE274"/>
    <w:rsid w:val="5B77138F"/>
    <w:rsid w:val="5BBAF364"/>
    <w:rsid w:val="5BBB0F02"/>
    <w:rsid w:val="5BC5022E"/>
    <w:rsid w:val="5BD36C74"/>
    <w:rsid w:val="5BF4D503"/>
    <w:rsid w:val="5C05B5B7"/>
    <w:rsid w:val="5C25D77A"/>
    <w:rsid w:val="5C40724E"/>
    <w:rsid w:val="5CC0DC20"/>
    <w:rsid w:val="5CD862C7"/>
    <w:rsid w:val="5D78F5DB"/>
    <w:rsid w:val="5D7C6A45"/>
    <w:rsid w:val="5D933556"/>
    <w:rsid w:val="5DB01273"/>
    <w:rsid w:val="5DC8D331"/>
    <w:rsid w:val="5DF9BEDD"/>
    <w:rsid w:val="5E743328"/>
    <w:rsid w:val="5E7D71DD"/>
    <w:rsid w:val="5E8BE5F5"/>
    <w:rsid w:val="5E9ABF6A"/>
    <w:rsid w:val="5EAEB451"/>
    <w:rsid w:val="5EAFE5DB"/>
    <w:rsid w:val="5EB00504"/>
    <w:rsid w:val="5EB4A89E"/>
    <w:rsid w:val="5EC40DA5"/>
    <w:rsid w:val="5ECCD5FC"/>
    <w:rsid w:val="5EE51314"/>
    <w:rsid w:val="5EF5D22C"/>
    <w:rsid w:val="5F01D6BF"/>
    <w:rsid w:val="5F5481CE"/>
    <w:rsid w:val="5F6DDA92"/>
    <w:rsid w:val="5F7CF23E"/>
    <w:rsid w:val="6006ABB4"/>
    <w:rsid w:val="602B228E"/>
    <w:rsid w:val="603A90A1"/>
    <w:rsid w:val="604C39E0"/>
    <w:rsid w:val="6058FF61"/>
    <w:rsid w:val="60611E37"/>
    <w:rsid w:val="610073F3"/>
    <w:rsid w:val="610C28B9"/>
    <w:rsid w:val="6119E24C"/>
    <w:rsid w:val="615439F8"/>
    <w:rsid w:val="61A27C15"/>
    <w:rsid w:val="61D043E0"/>
    <w:rsid w:val="61D2617A"/>
    <w:rsid w:val="61D66102"/>
    <w:rsid w:val="61EC4960"/>
    <w:rsid w:val="61EE0399"/>
    <w:rsid w:val="62010AC9"/>
    <w:rsid w:val="6209F594"/>
    <w:rsid w:val="621619FA"/>
    <w:rsid w:val="6284E07F"/>
    <w:rsid w:val="62941381"/>
    <w:rsid w:val="62C177B9"/>
    <w:rsid w:val="62CC88E8"/>
    <w:rsid w:val="62E41798"/>
    <w:rsid w:val="62FBB709"/>
    <w:rsid w:val="632E7251"/>
    <w:rsid w:val="63351877"/>
    <w:rsid w:val="6341A99C"/>
    <w:rsid w:val="637F7E89"/>
    <w:rsid w:val="63C10F2C"/>
    <w:rsid w:val="63C544E8"/>
    <w:rsid w:val="63E98DF4"/>
    <w:rsid w:val="63F634ED"/>
    <w:rsid w:val="64061F05"/>
    <w:rsid w:val="64F1DC27"/>
    <w:rsid w:val="654EB878"/>
    <w:rsid w:val="65A3B3BF"/>
    <w:rsid w:val="65B3F3AA"/>
    <w:rsid w:val="65C28AB4"/>
    <w:rsid w:val="6612D5AA"/>
    <w:rsid w:val="66749C76"/>
    <w:rsid w:val="667726D9"/>
    <w:rsid w:val="668D47BC"/>
    <w:rsid w:val="6756BBCE"/>
    <w:rsid w:val="6779EF7B"/>
    <w:rsid w:val="67D535F1"/>
    <w:rsid w:val="67F009C8"/>
    <w:rsid w:val="683C6E3A"/>
    <w:rsid w:val="68596813"/>
    <w:rsid w:val="68891A22"/>
    <w:rsid w:val="6894B1E2"/>
    <w:rsid w:val="68D3580B"/>
    <w:rsid w:val="68DE67D0"/>
    <w:rsid w:val="68F3CDA3"/>
    <w:rsid w:val="68F40F13"/>
    <w:rsid w:val="6935656E"/>
    <w:rsid w:val="69AC3D38"/>
    <w:rsid w:val="69B7F5E4"/>
    <w:rsid w:val="69D8992F"/>
    <w:rsid w:val="69DC8398"/>
    <w:rsid w:val="69DE2ECB"/>
    <w:rsid w:val="69E642DC"/>
    <w:rsid w:val="69EB2EC7"/>
    <w:rsid w:val="69EEFCC5"/>
    <w:rsid w:val="6A1B5E0F"/>
    <w:rsid w:val="6A2144D5"/>
    <w:rsid w:val="6A63247B"/>
    <w:rsid w:val="6A892F5F"/>
    <w:rsid w:val="6AB90345"/>
    <w:rsid w:val="6ACB62CF"/>
    <w:rsid w:val="6AD1F5DB"/>
    <w:rsid w:val="6AE541C1"/>
    <w:rsid w:val="6AFA833F"/>
    <w:rsid w:val="6B384C59"/>
    <w:rsid w:val="6BDA09C0"/>
    <w:rsid w:val="6C110494"/>
    <w:rsid w:val="6C211DCE"/>
    <w:rsid w:val="6C21931F"/>
    <w:rsid w:val="6C2604DA"/>
    <w:rsid w:val="6C78F456"/>
    <w:rsid w:val="6CAAEDB6"/>
    <w:rsid w:val="6CAEEFD0"/>
    <w:rsid w:val="6CF8C880"/>
    <w:rsid w:val="6D0536FB"/>
    <w:rsid w:val="6D24519D"/>
    <w:rsid w:val="6DBECA91"/>
    <w:rsid w:val="6DE63CB7"/>
    <w:rsid w:val="6E1CE283"/>
    <w:rsid w:val="6EA3B220"/>
    <w:rsid w:val="6EC89D7A"/>
    <w:rsid w:val="6ECE0CFC"/>
    <w:rsid w:val="6EEA0AE4"/>
    <w:rsid w:val="6F1681ED"/>
    <w:rsid w:val="6F329731"/>
    <w:rsid w:val="6F5C086B"/>
    <w:rsid w:val="6F619AE2"/>
    <w:rsid w:val="6F6EDA3F"/>
    <w:rsid w:val="6FB277A9"/>
    <w:rsid w:val="6FF0B2C4"/>
    <w:rsid w:val="70146E71"/>
    <w:rsid w:val="7020471A"/>
    <w:rsid w:val="70267E35"/>
    <w:rsid w:val="702E3B65"/>
    <w:rsid w:val="70559329"/>
    <w:rsid w:val="707601D0"/>
    <w:rsid w:val="70E7A3A8"/>
    <w:rsid w:val="70F9B8E9"/>
    <w:rsid w:val="712096E7"/>
    <w:rsid w:val="712B4F01"/>
    <w:rsid w:val="71DFBA13"/>
    <w:rsid w:val="72013A28"/>
    <w:rsid w:val="72266FF4"/>
    <w:rsid w:val="7233509B"/>
    <w:rsid w:val="724AB900"/>
    <w:rsid w:val="725A5BEB"/>
    <w:rsid w:val="72933A75"/>
    <w:rsid w:val="72C56445"/>
    <w:rsid w:val="72C8BF89"/>
    <w:rsid w:val="72E3BEF4"/>
    <w:rsid w:val="730BD750"/>
    <w:rsid w:val="735CAA0E"/>
    <w:rsid w:val="736F35BD"/>
    <w:rsid w:val="738EF07D"/>
    <w:rsid w:val="73D9F5B6"/>
    <w:rsid w:val="7401FCBF"/>
    <w:rsid w:val="744FEEBE"/>
    <w:rsid w:val="74821820"/>
    <w:rsid w:val="74968455"/>
    <w:rsid w:val="74A1C5E9"/>
    <w:rsid w:val="74C3074D"/>
    <w:rsid w:val="74CC116D"/>
    <w:rsid w:val="74D4383B"/>
    <w:rsid w:val="74E838BF"/>
    <w:rsid w:val="755E5B42"/>
    <w:rsid w:val="7569FC7F"/>
    <w:rsid w:val="756E3F11"/>
    <w:rsid w:val="75A0A03C"/>
    <w:rsid w:val="75B4C39F"/>
    <w:rsid w:val="75E88C24"/>
    <w:rsid w:val="768A22FE"/>
    <w:rsid w:val="768C7CBE"/>
    <w:rsid w:val="76999A15"/>
    <w:rsid w:val="77002837"/>
    <w:rsid w:val="773487CF"/>
    <w:rsid w:val="773DBCCF"/>
    <w:rsid w:val="77816828"/>
    <w:rsid w:val="7781BE7E"/>
    <w:rsid w:val="77923E3C"/>
    <w:rsid w:val="782DC887"/>
    <w:rsid w:val="78518B8F"/>
    <w:rsid w:val="7874ABB0"/>
    <w:rsid w:val="78BB8CCC"/>
    <w:rsid w:val="792F555B"/>
    <w:rsid w:val="794C4944"/>
    <w:rsid w:val="79BBE241"/>
    <w:rsid w:val="79DD3EC8"/>
    <w:rsid w:val="7A8B57FD"/>
    <w:rsid w:val="7A8E739D"/>
    <w:rsid w:val="7AE15FE6"/>
    <w:rsid w:val="7AFB92FA"/>
    <w:rsid w:val="7B12A5BF"/>
    <w:rsid w:val="7B2544CC"/>
    <w:rsid w:val="7B2FCA7E"/>
    <w:rsid w:val="7B487E49"/>
    <w:rsid w:val="7B614879"/>
    <w:rsid w:val="7B83F7CA"/>
    <w:rsid w:val="7B98107C"/>
    <w:rsid w:val="7BB0F026"/>
    <w:rsid w:val="7BB132CA"/>
    <w:rsid w:val="7BD092E3"/>
    <w:rsid w:val="7C111A39"/>
    <w:rsid w:val="7C209C99"/>
    <w:rsid w:val="7CE82933"/>
    <w:rsid w:val="7D280914"/>
    <w:rsid w:val="7D46D53A"/>
    <w:rsid w:val="7DBE6B4F"/>
    <w:rsid w:val="7DDF92CB"/>
    <w:rsid w:val="7E6E0A82"/>
    <w:rsid w:val="7EB8FEE4"/>
    <w:rsid w:val="7EE6469F"/>
    <w:rsid w:val="7FA680E2"/>
    <w:rsid w:val="7FB5CB7E"/>
    <w:rsid w:val="7FF8C9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63EAB"/>
  <w15:chartTrackingRefBased/>
  <w15:docId w15:val="{41D64AA6-6139-4AC6-8581-E3F00CDFE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624353"/>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24353"/>
    <w:rPr>
      <w:rFonts w:ascii="Times New Roman" w:hAnsi="Times New Roman" w:cs="Times New Roman"/>
      <w:sz w:val="18"/>
      <w:szCs w:val="18"/>
    </w:rPr>
  </w:style>
  <w:style w:type="paragraph" w:styleId="FootnoteText">
    <w:name w:val="footnote text"/>
    <w:basedOn w:val="Normal"/>
    <w:link w:val="FootnoteTextChar"/>
    <w:uiPriority w:val="99"/>
    <w:semiHidden/>
    <w:unhideWhenUsed/>
    <w:rsid w:val="00872EE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72EE9"/>
    <w:rPr>
      <w:sz w:val="20"/>
      <w:szCs w:val="20"/>
    </w:rPr>
  </w:style>
  <w:style w:type="character" w:styleId="FootnoteReference">
    <w:name w:val="footnote reference"/>
    <w:basedOn w:val="DefaultParagraphFont"/>
    <w:uiPriority w:val="99"/>
    <w:semiHidden/>
    <w:unhideWhenUsed/>
    <w:rsid w:val="00872EE9"/>
    <w:rPr>
      <w:vertAlign w:val="superscript"/>
    </w:rPr>
  </w:style>
  <w:style w:type="character" w:styleId="FollowedHyperlink">
    <w:name w:val="FollowedHyperlink"/>
    <w:basedOn w:val="DefaultParagraphFont"/>
    <w:uiPriority w:val="99"/>
    <w:semiHidden/>
    <w:unhideWhenUsed/>
    <w:rsid w:val="00D44797"/>
    <w:rPr>
      <w:color w:val="954F72" w:themeColor="followedHyperlink"/>
      <w:u w:val="single"/>
    </w:rPr>
  </w:style>
  <w:style w:type="character" w:styleId="UnresolvedMention">
    <w:name w:val="Unresolved Mention"/>
    <w:basedOn w:val="DefaultParagraphFont"/>
    <w:uiPriority w:val="99"/>
    <w:semiHidden/>
    <w:unhideWhenUsed/>
    <w:rsid w:val="00D44797"/>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D05BF1"/>
    <w:rPr>
      <w:b/>
      <w:bCs/>
    </w:rPr>
  </w:style>
  <w:style w:type="character" w:customStyle="1" w:styleId="CommentSubjectChar">
    <w:name w:val="Comment Subject Char"/>
    <w:basedOn w:val="CommentTextChar"/>
    <w:link w:val="CommentSubject"/>
    <w:uiPriority w:val="99"/>
    <w:semiHidden/>
    <w:rsid w:val="00D05BF1"/>
    <w:rPr>
      <w:b/>
      <w:bCs/>
      <w:sz w:val="20"/>
      <w:szCs w:val="20"/>
    </w:rPr>
  </w:style>
  <w:style w:type="paragraph" w:styleId="Bibliography">
    <w:name w:val="Bibliography"/>
    <w:basedOn w:val="Normal"/>
    <w:next w:val="Normal"/>
    <w:uiPriority w:val="37"/>
    <w:unhideWhenUsed/>
    <w:rsid w:val="00056161"/>
    <w:pPr>
      <w:spacing w:after="0" w:line="240" w:lineRule="auto"/>
      <w:ind w:left="720" w:hanging="720"/>
    </w:pPr>
  </w:style>
  <w:style w:type="paragraph" w:styleId="Header">
    <w:name w:val="header"/>
    <w:basedOn w:val="Normal"/>
    <w:link w:val="HeaderChar"/>
    <w:uiPriority w:val="99"/>
    <w:unhideWhenUsed/>
    <w:rsid w:val="00FA15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1510"/>
  </w:style>
  <w:style w:type="paragraph" w:styleId="Footer">
    <w:name w:val="footer"/>
    <w:basedOn w:val="Normal"/>
    <w:link w:val="FooterChar"/>
    <w:uiPriority w:val="99"/>
    <w:unhideWhenUsed/>
    <w:rsid w:val="00FA15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1510"/>
  </w:style>
  <w:style w:type="table" w:styleId="TableGrid">
    <w:name w:val="Table Grid"/>
    <w:basedOn w:val="TableNormal"/>
    <w:uiPriority w:val="59"/>
    <w:rsid w:val="00FA151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Revision">
    <w:name w:val="Revision"/>
    <w:hidden/>
    <w:uiPriority w:val="99"/>
    <w:semiHidden/>
    <w:rsid w:val="00AC39C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ijdh.journal@gmail.com" TargetMode="External"/><Relationship Id="rId18" Type="http://schemas.microsoft.com/office/2011/relationships/commentsExtended" Target="commentsExtended.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2.jpeg"/><Relationship Id="rId7" Type="http://schemas.openxmlformats.org/officeDocument/2006/relationships/webSettings" Target="webSettings.xml"/><Relationship Id="rId12" Type="http://schemas.openxmlformats.org/officeDocument/2006/relationships/hyperlink" Target="https://www.springer.com/journal/42803" TargetMode="External"/><Relationship Id="rId17" Type="http://schemas.openxmlformats.org/officeDocument/2006/relationships/comments" Target="comments.xm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www.springer.com/journal/42803/submission-guidelines" TargetMode="External"/><Relationship Id="rId20" Type="http://schemas.openxmlformats.org/officeDocument/2006/relationships/image" Target="media/image1.jpe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springer.com/journal/42803" TargetMode="External"/><Relationship Id="rId24" Type="http://schemas.openxmlformats.org/officeDocument/2006/relationships/header" Target="header1.xml"/><Relationship Id="rId5" Type="http://schemas.openxmlformats.org/officeDocument/2006/relationships/styles" Target="styles.xml"/><Relationship Id="rId15" Type="http://schemas.openxmlformats.org/officeDocument/2006/relationships/hyperlink" Target="https://www.editorialmanager.com/ijdh/default.aspx" TargetMode="External"/><Relationship Id="rId23" Type="http://schemas.openxmlformats.org/officeDocument/2006/relationships/hyperlink" Target="https://doi.org/www.sohu.com/a/330753909_488898" TargetMode="External"/><Relationship Id="rId28" Type="http://schemas.openxmlformats.org/officeDocument/2006/relationships/theme" Target="theme/theme1.xml"/><Relationship Id="rId10" Type="http://schemas.openxmlformats.org/officeDocument/2006/relationships/hyperlink" Target="https://www.springer.com/journal/42803/updates/18537886" TargetMode="External"/><Relationship Id="rId19" Type="http://schemas.microsoft.com/office/2016/09/relationships/commentsIds" Target="commentsIds.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yperlink" Target="mailto:jdh.journal@gmail.com" TargetMode="External"/><Relationship Id="rId22" Type="http://schemas.openxmlformats.org/officeDocument/2006/relationships/image" Target="media/image3.png"/><Relationship Id="rId27" Type="http://schemas.microsoft.com/office/2011/relationships/people" Target="people.xml"/></Relationships>
</file>

<file path=word/_rels/footnotes.xml.rels><?xml version="1.0" encoding="UTF-8" standalone="yes"?>
<Relationships xmlns="http://schemas.openxmlformats.org/package/2006/relationships"><Relationship Id="rId3" Type="http://schemas.openxmlformats.org/officeDocument/2006/relationships/hyperlink" Target="https://blog.crossasia.org/about/?lang=en" TargetMode="External"/><Relationship Id="rId2" Type="http://schemas.openxmlformats.org/officeDocument/2006/relationships/hyperlink" Target="https://oversea.cnki.net/index/" TargetMode="External"/><Relationship Id="rId1" Type="http://schemas.openxmlformats.org/officeDocument/2006/relationships/hyperlink" Target="https://cnki.net/" TargetMode="External"/><Relationship Id="rId4" Type="http://schemas.openxmlformats.org/officeDocument/2006/relationships/hyperlink" Target="https://idw-online.de/en/news64618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6CC59DE8BD84A43A6552B924E83364C" ma:contentTypeVersion="4" ma:contentTypeDescription="Create a new document." ma:contentTypeScope="" ma:versionID="e506b19ed4ebc04d96100a3c278a2388">
  <xsd:schema xmlns:xsd="http://www.w3.org/2001/XMLSchema" xmlns:xs="http://www.w3.org/2001/XMLSchema" xmlns:p="http://schemas.microsoft.com/office/2006/metadata/properties" xmlns:ns2="0755ccf4-0936-4caa-9ac0-17efa0149c5e" targetNamespace="http://schemas.microsoft.com/office/2006/metadata/properties" ma:root="true" ma:fieldsID="c99527bb13119cb1ee7cb9bc0a31514e" ns2:_="">
    <xsd:import namespace="0755ccf4-0936-4caa-9ac0-17efa0149c5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55ccf4-0936-4caa-9ac0-17efa0149c5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DF5E28-AA02-49C4-903E-C546C36BA7A2}">
  <ds:schemaRefs>
    <ds:schemaRef ds:uri="http://schemas.microsoft.com/sharepoint/v3/contenttype/forms"/>
  </ds:schemaRefs>
</ds:datastoreItem>
</file>

<file path=customXml/itemProps2.xml><?xml version="1.0" encoding="utf-8"?>
<ds:datastoreItem xmlns:ds="http://schemas.openxmlformats.org/officeDocument/2006/customXml" ds:itemID="{37A3462F-044D-4EDB-975D-1BCDA309844E}">
  <ds:schemaRefs>
    <ds:schemaRef ds:uri="0755ccf4-0936-4caa-9ac0-17efa0149c5e"/>
    <ds:schemaRef ds:uri="http://schemas.microsoft.com/office/2006/metadata/properties"/>
    <ds:schemaRef ds:uri="http://schemas.microsoft.com/office/infopath/2007/PartnerControls"/>
    <ds:schemaRef ds:uri="http://www.w3.org/XML/1998/namespace"/>
    <ds:schemaRef ds:uri="http://schemas.microsoft.com/office/2006/documentManagement/types"/>
    <ds:schemaRef ds:uri="http://purl.org/dc/terms/"/>
    <ds:schemaRef ds:uri="http://purl.org/dc/elements/1.1/"/>
    <ds:schemaRef ds:uri="http://purl.org/dc/dcmitype/"/>
    <ds:schemaRef ds:uri="http://schemas.openxmlformats.org/package/2006/metadata/core-properties"/>
  </ds:schemaRefs>
</ds:datastoreItem>
</file>

<file path=customXml/itemProps3.xml><?xml version="1.0" encoding="utf-8"?>
<ds:datastoreItem xmlns:ds="http://schemas.openxmlformats.org/officeDocument/2006/customXml" ds:itemID="{22BBE319-9D09-4C2C-974E-C1E346D0B429}">
  <ds:schemaRefs>
    <ds:schemaRef ds:uri="http://schemas.microsoft.com/office/2006/metadata/contentType"/>
    <ds:schemaRef ds:uri="http://schemas.microsoft.com/office/2006/metadata/properties/metaAttributes"/>
    <ds:schemaRef ds:uri="http://www.w3.org/2000/xmlns/"/>
    <ds:schemaRef ds:uri="http://www.w3.org/2001/XMLSchema"/>
    <ds:schemaRef ds:uri="0755ccf4-0936-4caa-9ac0-17efa0149c5e"/>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1E6AEA8-67D1-4618-98E3-588F4E4274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1530</Words>
  <Characters>9639</Characters>
  <Application>Microsoft Office Word</Application>
  <DocSecurity>0</DocSecurity>
  <Lines>80</Lines>
  <Paragraphs>22</Paragraphs>
  <ScaleCrop>false</ScaleCrop>
  <Company/>
  <LinksUpToDate>false</LinksUpToDate>
  <CharactersWithSpaces>11147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Matthias Arnold</dc:creator>
  <cp:keywords/>
  <dc:description/>
  <cp:lastModifiedBy>damian bitter</cp:lastModifiedBy>
  <cp:revision>135</cp:revision>
  <dcterms:created xsi:type="dcterms:W3CDTF">2020-12-14T18:37:00Z</dcterms:created>
  <dcterms:modified xsi:type="dcterms:W3CDTF">2021-01-19T22:14:00Z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0x01010046CC59DE8BD84A43A6552B924E83364C</vt:lpwstr>
  </property>
  <property fmtid="{D5CDD505-2E9C-101B-9397-08002B2CF9AE}" pid="3" name="ZOTERO_PREF_1">
    <vt:lpwstr>&lt;data data-version="3" zotero-version="5.0.93m14"&gt;&lt;session id="E5Q6444I"/&gt;&lt;style id="http://www.zotero.org/styles/chicago-fullnote-bibliography" locale="en-US" hasBibliography="1" bibliographyStyleHasBeenSet="1"/&gt;&lt;prefs&gt;&lt;pref name="citationTransliteration</vt:lpwstr>
  </property>
  <property fmtid="{D5CDD505-2E9C-101B-9397-08002B2CF9AE}" pid="4" name="ZOTERO_PREF_2">
    <vt:lpwstr>" value="zh,zh-Hans,zh-Hant-alalc97,zh-alalc97"/&gt;&lt;pref name="citationTranslation" value=""/&gt;&lt;pref name="citationSort" value=""/&gt;&lt;pref name="citationLangPrefsPersons" value="translit,orig,translat"/&gt;&lt;pref name="citationLangPrefsInstitutions" value="transli</vt:lpwstr>
  </property>
  <property fmtid="{D5CDD505-2E9C-101B-9397-08002B2CF9AE}" pid="5" name="ZOTERO_PREF_3">
    <vt:lpwstr>t,orig,translat"/&gt;&lt;pref name="citationLangPrefsTitles" value="translit,orig,translat"/&gt;&lt;pref name="citationLangPrefsJournals" value="orig,translit"/&gt;&lt;pref name="citationLangPrefsPublishers" value="translit,orig,translat"/&gt;&lt;pref name="citationLangPrefsPlac</vt:lpwstr>
  </property>
  <property fmtid="{D5CDD505-2E9C-101B-9397-08002B2CF9AE}" pid="6" name="ZOTERO_PREF_4">
    <vt:lpwstr>es" value="translit,orig"/&gt;&lt;pref name="citationAffixes" value="||, ||||||||, ||||||&amp;lt;i&amp;gt;|&amp;lt;/i&amp;gt;|, |||| (|)|||||||||||, ||||||||, |||||"/&gt;&lt;pref name="extractingLibraryName" value="No group selected"/&gt;&lt;pref name="fieldType" value="Field"/&gt;&lt;pref name</vt:lpwstr>
  </property>
  <property fmtid="{D5CDD505-2E9C-101B-9397-08002B2CF9AE}" pid="7" name="ZOTERO_PREF_5">
    <vt:lpwstr>="noteType" value="1"/&gt;&lt;/prefs&gt;&lt;/data&gt;</vt:lpwstr>
  </property>
</Properties>
</file>